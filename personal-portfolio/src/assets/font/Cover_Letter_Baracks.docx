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3975D" w14:textId="77777777" w:rsidR="00647E3E" w:rsidRDefault="00647E3E" w:rsidP="00647E3E">
      <w:pPr>
        <w:pStyle w:val="NoSpacing"/>
        <w:rPr>
          <w:ins w:id="0" w:author="Edwin Mutendwa" w:date="2023-04-20T19:59:00Z"/>
          <w:lang w:val="fr-FR"/>
        </w:rPr>
      </w:pPr>
    </w:p>
    <w:p w14:paraId="3475E194" w14:textId="4041C39A" w:rsidR="00647E3E" w:rsidRPr="00647E3E" w:rsidRDefault="00647E3E">
      <w:pPr>
        <w:pStyle w:val="NormalWeb"/>
        <w:spacing w:before="0" w:beforeAutospacing="0" w:after="0" w:afterAutospacing="0"/>
        <w:rPr>
          <w:ins w:id="1" w:author="Edwin Mutendwa" w:date="2023-04-20T19:59:00Z"/>
          <w:rPrChange w:id="2" w:author="Edwin Mutendwa" w:date="2023-04-20T19:59:00Z">
            <w:rPr>
              <w:ins w:id="3" w:author="Edwin Mutendwa" w:date="2023-04-20T19:59:00Z"/>
              <w:lang w:val="fr-FR"/>
            </w:rPr>
          </w:rPrChange>
        </w:rPr>
        <w:pPrChange w:id="4" w:author="Edwin Mutendwa" w:date="2023-04-20T20:00:00Z">
          <w:pPr>
            <w:pStyle w:val="NoSpacing"/>
          </w:pPr>
        </w:pPrChange>
      </w:pPr>
      <w:ins w:id="5" w:author="Edwin Mutendwa" w:date="2023-04-20T19:59:00Z">
        <w:r>
          <w:t xml:space="preserve">Barack </w:t>
        </w:r>
        <w:proofErr w:type="spellStart"/>
        <w:r>
          <w:t>Oduor</w:t>
        </w:r>
        <w:proofErr w:type="spellEnd"/>
        <w:r>
          <w:t xml:space="preserve"> Ouma</w:t>
        </w:r>
      </w:ins>
    </w:p>
    <w:p w14:paraId="2A49ACFD" w14:textId="3194CC7F" w:rsidR="006243EE" w:rsidRPr="008C6EA2" w:rsidRDefault="006243EE">
      <w:pPr>
        <w:pStyle w:val="NoSpacing"/>
        <w:rPr>
          <w:lang w:val="fr-FR"/>
        </w:rPr>
      </w:pPr>
      <w:r w:rsidRPr="008C6EA2">
        <w:rPr>
          <w:lang w:val="fr-FR"/>
        </w:rPr>
        <w:t>P. O. B</w:t>
      </w:r>
      <w:r w:rsidR="00A73CBC" w:rsidRPr="008C6EA2">
        <w:rPr>
          <w:lang w:val="fr-FR"/>
        </w:rPr>
        <w:t>ox 43844</w:t>
      </w:r>
      <w:r w:rsidRPr="008C6EA2">
        <w:rPr>
          <w:lang w:val="fr-FR"/>
        </w:rPr>
        <w:t xml:space="preserve"> </w:t>
      </w:r>
      <w:r w:rsidR="00F42DDE" w:rsidRPr="008C6EA2">
        <w:rPr>
          <w:lang w:val="fr-FR"/>
        </w:rPr>
        <w:t>-</w:t>
      </w:r>
      <w:r w:rsidRPr="008C6EA2">
        <w:rPr>
          <w:lang w:val="fr-FR"/>
        </w:rPr>
        <w:t>00100,</w:t>
      </w:r>
    </w:p>
    <w:p w14:paraId="6066B21B" w14:textId="77777777" w:rsidR="00DA3C95" w:rsidRPr="008C6EA2" w:rsidRDefault="006243EE">
      <w:pPr>
        <w:keepLines/>
        <w:spacing w:after="0" w:line="240" w:lineRule="auto"/>
        <w:rPr>
          <w:rFonts w:asciiTheme="majorBidi" w:hAnsiTheme="majorBidi" w:cstheme="majorBidi"/>
          <w:sz w:val="24"/>
          <w:szCs w:val="24"/>
          <w:lang w:val="fr-FR"/>
        </w:rPr>
        <w:pPrChange w:id="6" w:author="Edwin Mutendwa" w:date="2023-04-20T20:00:00Z">
          <w:pPr>
            <w:keepLines/>
            <w:spacing w:after="0" w:line="480" w:lineRule="auto"/>
          </w:pPr>
        </w:pPrChange>
      </w:pPr>
      <w:r w:rsidRPr="008C6EA2">
        <w:rPr>
          <w:rFonts w:asciiTheme="majorBidi" w:hAnsiTheme="majorBidi" w:cstheme="majorBidi"/>
          <w:sz w:val="24"/>
          <w:szCs w:val="24"/>
          <w:lang w:val="fr-FR"/>
        </w:rPr>
        <w:t>N</w:t>
      </w:r>
      <w:r w:rsidR="00A73CBC" w:rsidRPr="008C6EA2">
        <w:rPr>
          <w:rFonts w:asciiTheme="majorBidi" w:hAnsiTheme="majorBidi" w:cstheme="majorBidi"/>
          <w:sz w:val="24"/>
          <w:szCs w:val="24"/>
          <w:lang w:val="fr-FR"/>
        </w:rPr>
        <w:t>airobi</w:t>
      </w:r>
      <w:r w:rsidRPr="008C6EA2">
        <w:rPr>
          <w:rFonts w:asciiTheme="majorBidi" w:hAnsiTheme="majorBidi" w:cstheme="majorBidi"/>
          <w:sz w:val="24"/>
          <w:szCs w:val="24"/>
          <w:lang w:val="fr-FR"/>
        </w:rPr>
        <w:t>.</w:t>
      </w:r>
      <w:r w:rsidRPr="008C6EA2">
        <w:rPr>
          <w:rFonts w:asciiTheme="majorBidi" w:hAnsiTheme="majorBidi" w:cstheme="majorBidi"/>
          <w:sz w:val="24"/>
          <w:szCs w:val="24"/>
          <w:lang w:val="fr-FR"/>
        </w:rPr>
        <w:tab/>
        <w:t xml:space="preserve">       </w:t>
      </w:r>
    </w:p>
    <w:p w14:paraId="2D5C79C3" w14:textId="5EC104D8" w:rsidR="00DA3C95" w:rsidRPr="008C6EA2" w:rsidRDefault="00650C55">
      <w:pPr>
        <w:keepLines/>
        <w:spacing w:after="0" w:line="240" w:lineRule="auto"/>
        <w:rPr>
          <w:rFonts w:asciiTheme="majorBidi" w:hAnsiTheme="majorBidi" w:cstheme="majorBidi"/>
          <w:sz w:val="24"/>
          <w:szCs w:val="24"/>
          <w:lang w:val="fr-FR"/>
        </w:rPr>
        <w:pPrChange w:id="7" w:author="Edwin Mutendwa" w:date="2023-04-20T20:00:00Z">
          <w:pPr>
            <w:keepLines/>
            <w:spacing w:after="0" w:line="480" w:lineRule="auto"/>
          </w:pPr>
        </w:pPrChange>
      </w:pPr>
      <w:r w:rsidRPr="008C6EA2">
        <w:rPr>
          <w:rFonts w:asciiTheme="majorBidi" w:hAnsiTheme="majorBidi" w:cstheme="majorBidi"/>
          <w:sz w:val="24"/>
          <w:szCs w:val="24"/>
          <w:lang w:val="fr-FR"/>
        </w:rPr>
        <w:t>Tel :</w:t>
      </w:r>
      <w:r w:rsidR="006243EE" w:rsidRPr="008C6EA2">
        <w:rPr>
          <w:rFonts w:asciiTheme="majorBidi" w:hAnsiTheme="majorBidi" w:cstheme="majorBidi"/>
          <w:sz w:val="24"/>
          <w:szCs w:val="24"/>
          <w:lang w:val="fr-FR"/>
        </w:rPr>
        <w:t xml:space="preserve"> 0</w:t>
      </w:r>
      <w:r w:rsidRPr="008C6EA2">
        <w:rPr>
          <w:rFonts w:asciiTheme="majorBidi" w:hAnsiTheme="majorBidi" w:cstheme="majorBidi"/>
          <w:sz w:val="24"/>
          <w:szCs w:val="24"/>
          <w:lang w:val="fr-FR"/>
        </w:rPr>
        <w:t>7</w:t>
      </w:r>
      <w:r w:rsidR="00B3219E">
        <w:rPr>
          <w:rFonts w:asciiTheme="majorBidi" w:hAnsiTheme="majorBidi" w:cstheme="majorBidi"/>
          <w:sz w:val="24"/>
          <w:szCs w:val="24"/>
          <w:lang w:val="fr-FR"/>
        </w:rPr>
        <w:t>69784198</w:t>
      </w:r>
      <w:r w:rsidR="006243EE" w:rsidRPr="008C6EA2">
        <w:rPr>
          <w:rFonts w:asciiTheme="majorBidi" w:hAnsiTheme="majorBidi" w:cstheme="majorBidi"/>
          <w:sz w:val="24"/>
          <w:szCs w:val="24"/>
          <w:lang w:val="fr-FR"/>
        </w:rPr>
        <w:t xml:space="preserve">                                      </w:t>
      </w:r>
    </w:p>
    <w:p w14:paraId="46FC6731" w14:textId="146DE5C4" w:rsidR="005851E5" w:rsidRPr="008C6EA2" w:rsidRDefault="00650C55">
      <w:pPr>
        <w:keepLines/>
        <w:spacing w:after="0" w:line="240" w:lineRule="auto"/>
        <w:rPr>
          <w:rFonts w:asciiTheme="majorBidi" w:hAnsiTheme="majorBidi" w:cstheme="majorBidi"/>
          <w:sz w:val="24"/>
          <w:szCs w:val="24"/>
        </w:rPr>
        <w:pPrChange w:id="8" w:author="Edwin Mutendwa" w:date="2023-04-20T20:00:00Z">
          <w:pPr>
            <w:keepLines/>
            <w:spacing w:after="0" w:line="480" w:lineRule="auto"/>
          </w:pPr>
        </w:pPrChange>
      </w:pPr>
      <w:r w:rsidRPr="008C6EA2">
        <w:rPr>
          <w:rFonts w:asciiTheme="majorBidi" w:hAnsiTheme="majorBidi" w:cstheme="majorBidi"/>
          <w:sz w:val="24"/>
          <w:szCs w:val="24"/>
        </w:rPr>
        <w:t>Email:</w:t>
      </w:r>
      <w:r w:rsidR="005851E5" w:rsidRPr="008C6EA2">
        <w:rPr>
          <w:rFonts w:asciiTheme="majorBidi" w:hAnsiTheme="majorBidi" w:cstheme="majorBidi"/>
          <w:sz w:val="24"/>
          <w:szCs w:val="24"/>
        </w:rPr>
        <w:t xml:space="preserve"> </w:t>
      </w:r>
      <w:r w:rsidR="001B47BE">
        <w:fldChar w:fldCharType="begin"/>
      </w:r>
      <w:r w:rsidR="001B47BE">
        <w:instrText xml:space="preserve"> HYPERLINK "mailto:oumabarack5827@gmail.com" </w:instrText>
      </w:r>
      <w:r w:rsidR="001B47BE">
        <w:fldChar w:fldCharType="separate"/>
      </w:r>
      <w:r w:rsidR="00B3219E" w:rsidRPr="00D83269">
        <w:rPr>
          <w:rStyle w:val="Hyperlink"/>
          <w:rFonts w:asciiTheme="majorBidi" w:hAnsiTheme="majorBidi" w:cstheme="majorBidi"/>
          <w:sz w:val="24"/>
          <w:szCs w:val="24"/>
        </w:rPr>
        <w:t>oumabarack5827@gmail.com</w:t>
      </w:r>
      <w:r w:rsidR="001B47BE">
        <w:rPr>
          <w:rStyle w:val="Hyperlink"/>
          <w:rFonts w:asciiTheme="majorBidi" w:hAnsiTheme="majorBidi" w:cstheme="majorBidi"/>
          <w:sz w:val="24"/>
          <w:szCs w:val="24"/>
        </w:rPr>
        <w:fldChar w:fldCharType="end"/>
      </w:r>
      <w:r w:rsidR="00CE064D" w:rsidRPr="008C6EA2">
        <w:rPr>
          <w:rFonts w:asciiTheme="majorBidi" w:hAnsiTheme="majorBidi" w:cstheme="majorBidi"/>
          <w:sz w:val="24"/>
          <w:szCs w:val="24"/>
        </w:rPr>
        <w:t xml:space="preserve"> </w:t>
      </w:r>
    </w:p>
    <w:p w14:paraId="12E47D0A" w14:textId="77777777" w:rsidR="00647E3E" w:rsidRDefault="00647E3E" w:rsidP="00647E3E">
      <w:pPr>
        <w:keepLines/>
        <w:spacing w:after="0" w:line="240" w:lineRule="auto"/>
        <w:rPr>
          <w:ins w:id="9" w:author="Edwin Mutendwa" w:date="2023-04-20T20:00:00Z"/>
          <w:rFonts w:asciiTheme="majorBidi" w:hAnsiTheme="majorBidi" w:cstheme="majorBidi"/>
          <w:sz w:val="24"/>
          <w:szCs w:val="24"/>
          <w:lang w:val="en-GB"/>
        </w:rPr>
      </w:pPr>
    </w:p>
    <w:p w14:paraId="107D1914" w14:textId="747F7AEF" w:rsidR="008C6EA2" w:rsidRPr="009213AE" w:rsidRDefault="004B5784">
      <w:pPr>
        <w:keepLines/>
        <w:spacing w:after="0" w:line="240" w:lineRule="auto"/>
        <w:rPr>
          <w:rFonts w:asciiTheme="majorBidi" w:hAnsiTheme="majorBidi" w:cstheme="majorBidi"/>
          <w:sz w:val="24"/>
          <w:szCs w:val="24"/>
          <w:lang w:val="en-GB"/>
        </w:rPr>
        <w:pPrChange w:id="10" w:author="Edwin Mutendwa" w:date="2023-04-20T20:00:00Z">
          <w:pPr>
            <w:keepLines/>
            <w:spacing w:after="0" w:line="480" w:lineRule="auto"/>
          </w:pPr>
        </w:pPrChange>
      </w:pPr>
      <w:ins w:id="11" w:author="Wuod Ouma" w:date="2023-04-26T15:47:00Z">
        <w:r>
          <w:rPr>
            <w:rFonts w:asciiTheme="majorBidi" w:hAnsiTheme="majorBidi" w:cstheme="majorBidi"/>
            <w:sz w:val="24"/>
            <w:szCs w:val="24"/>
            <w:lang w:val="en-GB"/>
          </w:rPr>
          <w:t>2</w:t>
        </w:r>
      </w:ins>
      <w:ins w:id="12" w:author="Wuod Ouma" w:date="2023-04-27T14:18:00Z">
        <w:r w:rsidR="006A630E">
          <w:rPr>
            <w:rFonts w:asciiTheme="majorBidi" w:hAnsiTheme="majorBidi" w:cstheme="majorBidi"/>
            <w:sz w:val="24"/>
            <w:szCs w:val="24"/>
            <w:lang w:val="en-GB"/>
          </w:rPr>
          <w:t>7</w:t>
        </w:r>
      </w:ins>
      <w:del w:id="13" w:author="Wuod Ouma" w:date="2023-04-26T15:47:00Z">
        <w:r w:rsidR="00B9342A" w:rsidDel="004B5784">
          <w:rPr>
            <w:rFonts w:asciiTheme="majorBidi" w:hAnsiTheme="majorBidi" w:cstheme="majorBidi"/>
            <w:sz w:val="24"/>
            <w:szCs w:val="24"/>
            <w:lang w:val="en-GB"/>
          </w:rPr>
          <w:delText>1</w:delText>
        </w:r>
        <w:r w:rsidR="00B3219E" w:rsidDel="004B5784">
          <w:rPr>
            <w:rFonts w:asciiTheme="majorBidi" w:hAnsiTheme="majorBidi" w:cstheme="majorBidi"/>
            <w:sz w:val="24"/>
            <w:szCs w:val="24"/>
            <w:lang w:val="en-GB"/>
          </w:rPr>
          <w:delText>8</w:delText>
        </w:r>
      </w:del>
      <w:r w:rsidR="00B3219E">
        <w:rPr>
          <w:rFonts w:asciiTheme="majorBidi" w:hAnsiTheme="majorBidi" w:cstheme="majorBidi"/>
          <w:sz w:val="24"/>
          <w:szCs w:val="24"/>
          <w:lang w:val="en-GB"/>
        </w:rPr>
        <w:t>th</w:t>
      </w:r>
      <w:r w:rsidR="00BB5D23" w:rsidRPr="008C6EA2">
        <w:rPr>
          <w:rFonts w:asciiTheme="majorBidi" w:hAnsiTheme="majorBidi" w:cstheme="majorBidi"/>
          <w:sz w:val="24"/>
          <w:szCs w:val="24"/>
          <w:lang w:val="en-GB"/>
        </w:rPr>
        <w:t xml:space="preserve"> </w:t>
      </w:r>
      <w:r w:rsidR="00B3219E">
        <w:rPr>
          <w:rFonts w:asciiTheme="majorBidi" w:hAnsiTheme="majorBidi" w:cstheme="majorBidi"/>
          <w:sz w:val="24"/>
          <w:szCs w:val="24"/>
          <w:lang w:val="en-GB"/>
        </w:rPr>
        <w:t>April,</w:t>
      </w:r>
      <w:r w:rsidR="005851E5" w:rsidRPr="008C6EA2">
        <w:rPr>
          <w:rFonts w:asciiTheme="majorBidi" w:hAnsiTheme="majorBidi" w:cstheme="majorBidi"/>
          <w:sz w:val="24"/>
          <w:szCs w:val="24"/>
          <w:lang w:val="en-GB"/>
        </w:rPr>
        <w:t xml:space="preserve"> 20</w:t>
      </w:r>
      <w:r w:rsidR="00CE064D" w:rsidRPr="008C6EA2">
        <w:rPr>
          <w:rFonts w:asciiTheme="majorBidi" w:hAnsiTheme="majorBidi" w:cstheme="majorBidi"/>
          <w:sz w:val="24"/>
          <w:szCs w:val="24"/>
          <w:lang w:val="en-GB"/>
        </w:rPr>
        <w:t>2</w:t>
      </w:r>
      <w:r w:rsidR="005E064D" w:rsidRPr="008C6EA2">
        <w:rPr>
          <w:rFonts w:asciiTheme="majorBidi" w:hAnsiTheme="majorBidi" w:cstheme="majorBidi"/>
          <w:sz w:val="24"/>
          <w:szCs w:val="24"/>
          <w:lang w:val="en-GB"/>
        </w:rPr>
        <w:t>3</w:t>
      </w:r>
    </w:p>
    <w:p w14:paraId="4B8F1263" w14:textId="4EEB89B2" w:rsidR="008C6EA2" w:rsidRDefault="008C6EA2">
      <w:pPr>
        <w:spacing w:after="0" w:line="240" w:lineRule="auto"/>
        <w:rPr>
          <w:rFonts w:asciiTheme="majorBidi" w:hAnsiTheme="majorBidi" w:cstheme="majorBidi"/>
          <w:sz w:val="24"/>
          <w:szCs w:val="24"/>
        </w:rPr>
        <w:pPrChange w:id="14" w:author="Edwin Mutendwa" w:date="2023-04-20T20:00:00Z">
          <w:pPr>
            <w:spacing w:line="480" w:lineRule="auto"/>
          </w:pPr>
        </w:pPrChange>
      </w:pPr>
    </w:p>
    <w:p w14:paraId="3CC72C4B" w14:textId="1C7D419D" w:rsidR="009213AE" w:rsidRDefault="009213AE">
      <w:pPr>
        <w:spacing w:after="0" w:line="240" w:lineRule="auto"/>
        <w:rPr>
          <w:ins w:id="15" w:author="Edwin Mutendwa" w:date="2023-04-20T19:58:00Z"/>
          <w:rFonts w:asciiTheme="majorBidi" w:hAnsiTheme="majorBidi" w:cstheme="majorBidi"/>
          <w:sz w:val="24"/>
          <w:szCs w:val="24"/>
        </w:rPr>
        <w:pPrChange w:id="16" w:author="Edwin Mutendwa" w:date="2023-04-20T20:00:00Z">
          <w:pPr>
            <w:spacing w:line="480" w:lineRule="auto"/>
          </w:pPr>
        </w:pPrChange>
      </w:pPr>
      <w:r>
        <w:rPr>
          <w:rFonts w:asciiTheme="majorBidi" w:hAnsiTheme="majorBidi" w:cstheme="majorBidi"/>
          <w:sz w:val="24"/>
          <w:szCs w:val="24"/>
        </w:rPr>
        <w:t>To</w:t>
      </w:r>
      <w:r w:rsidR="00B9342A">
        <w:rPr>
          <w:rFonts w:asciiTheme="majorBidi" w:hAnsiTheme="majorBidi" w:cstheme="majorBidi"/>
          <w:sz w:val="24"/>
          <w:szCs w:val="24"/>
        </w:rPr>
        <w:t xml:space="preserve">: </w:t>
      </w:r>
      <w:r>
        <w:rPr>
          <w:rFonts w:asciiTheme="majorBidi" w:hAnsiTheme="majorBidi" w:cstheme="majorBidi"/>
          <w:sz w:val="24"/>
          <w:szCs w:val="24"/>
        </w:rPr>
        <w:t>Human Resource Management</w:t>
      </w:r>
    </w:p>
    <w:p w14:paraId="7B12D10D" w14:textId="0B658EA9" w:rsidR="00647E3E" w:rsidDel="004B5784" w:rsidRDefault="005A5D17">
      <w:pPr>
        <w:spacing w:after="0" w:line="240" w:lineRule="auto"/>
        <w:rPr>
          <w:del w:id="17" w:author="Wuod Ouma" w:date="2023-04-26T15:40:00Z"/>
          <w:rFonts w:asciiTheme="majorBidi" w:hAnsiTheme="majorBidi" w:cstheme="majorBidi"/>
          <w:sz w:val="24"/>
          <w:szCs w:val="24"/>
        </w:rPr>
      </w:pPr>
      <w:ins w:id="18" w:author="Wuod Ouma" w:date="2023-04-27T15:57:00Z">
        <w:r w:rsidRPr="005A5D17">
          <w:rPr>
            <w:rFonts w:asciiTheme="majorBidi" w:hAnsiTheme="majorBidi" w:cstheme="majorBidi"/>
            <w:sz w:val="24"/>
            <w:szCs w:val="24"/>
          </w:rPr>
          <w:t>P.O Box 1126-10100 Nyeri, Kenya</w:t>
        </w:r>
      </w:ins>
      <w:ins w:id="19" w:author="Edwin Mutendwa" w:date="2023-04-20T19:58:00Z">
        <w:del w:id="20" w:author="Wuod Ouma" w:date="2023-04-26T15:40:00Z">
          <w:r w:rsidR="00647E3E" w:rsidRPr="00647E3E" w:rsidDel="004B5784">
            <w:rPr>
              <w:rFonts w:asciiTheme="majorBidi" w:hAnsiTheme="majorBidi" w:cstheme="majorBidi"/>
              <w:sz w:val="24"/>
              <w:szCs w:val="24"/>
            </w:rPr>
            <w:delText xml:space="preserve">African Population and Health Research Center. </w:delText>
          </w:r>
        </w:del>
      </w:ins>
    </w:p>
    <w:p w14:paraId="48D23BF1" w14:textId="77777777" w:rsidR="004B5784" w:rsidRDefault="004B5784">
      <w:pPr>
        <w:spacing w:after="0" w:line="240" w:lineRule="auto"/>
        <w:rPr>
          <w:ins w:id="21" w:author="Wuod Ouma" w:date="2023-04-26T15:40:00Z"/>
          <w:rFonts w:asciiTheme="majorBidi" w:hAnsiTheme="majorBidi" w:cstheme="majorBidi"/>
          <w:sz w:val="24"/>
          <w:szCs w:val="24"/>
        </w:rPr>
        <w:pPrChange w:id="22" w:author="Edwin Mutendwa" w:date="2023-04-20T20:00:00Z">
          <w:pPr>
            <w:spacing w:line="480" w:lineRule="auto"/>
          </w:pPr>
        </w:pPrChange>
      </w:pPr>
    </w:p>
    <w:p w14:paraId="46A18B72" w14:textId="72611A7F" w:rsidR="00647E3E" w:rsidDel="004B5784" w:rsidRDefault="00647E3E">
      <w:pPr>
        <w:spacing w:after="0" w:line="240" w:lineRule="auto"/>
        <w:rPr>
          <w:ins w:id="23" w:author="Edwin Mutendwa" w:date="2023-04-20T19:59:00Z"/>
          <w:del w:id="24" w:author="Wuod Ouma" w:date="2023-04-26T15:46:00Z"/>
          <w:rFonts w:asciiTheme="majorBidi" w:hAnsiTheme="majorBidi" w:cstheme="majorBidi"/>
          <w:sz w:val="24"/>
          <w:szCs w:val="24"/>
        </w:rPr>
        <w:pPrChange w:id="25" w:author="Edwin Mutendwa" w:date="2023-04-20T20:00:00Z">
          <w:pPr>
            <w:spacing w:line="480" w:lineRule="auto"/>
          </w:pPr>
        </w:pPrChange>
      </w:pPr>
      <w:ins w:id="26" w:author="Edwin Mutendwa" w:date="2023-04-20T19:58:00Z">
        <w:del w:id="27" w:author="Wuod Ouma" w:date="2023-04-26T15:46:00Z">
          <w:r w:rsidRPr="00647E3E" w:rsidDel="004B5784">
            <w:rPr>
              <w:rFonts w:asciiTheme="majorBidi" w:hAnsiTheme="majorBidi" w:cstheme="majorBidi"/>
              <w:sz w:val="24"/>
              <w:szCs w:val="24"/>
            </w:rPr>
            <w:delText>P.O. Box 10787-00100,</w:delText>
          </w:r>
        </w:del>
      </w:ins>
    </w:p>
    <w:p w14:paraId="51A3BF47" w14:textId="1BD4E7EC" w:rsidR="00647E3E" w:rsidDel="004B5784" w:rsidRDefault="00647E3E">
      <w:pPr>
        <w:spacing w:after="0" w:line="240" w:lineRule="auto"/>
        <w:rPr>
          <w:ins w:id="28" w:author="Edwin Mutendwa" w:date="2023-04-20T19:59:00Z"/>
          <w:del w:id="29" w:author="Wuod Ouma" w:date="2023-04-26T15:46:00Z"/>
          <w:rFonts w:asciiTheme="majorBidi" w:hAnsiTheme="majorBidi" w:cstheme="majorBidi"/>
          <w:sz w:val="24"/>
          <w:szCs w:val="24"/>
        </w:rPr>
        <w:pPrChange w:id="30" w:author="Edwin Mutendwa" w:date="2023-04-20T20:00:00Z">
          <w:pPr>
            <w:spacing w:line="480" w:lineRule="auto"/>
          </w:pPr>
        </w:pPrChange>
      </w:pPr>
      <w:ins w:id="31" w:author="Edwin Mutendwa" w:date="2023-04-20T19:58:00Z">
        <w:del w:id="32" w:author="Wuod Ouma" w:date="2023-04-26T15:46:00Z">
          <w:r w:rsidRPr="00647E3E" w:rsidDel="004B5784">
            <w:rPr>
              <w:rFonts w:asciiTheme="majorBidi" w:hAnsiTheme="majorBidi" w:cstheme="majorBidi"/>
              <w:sz w:val="24"/>
              <w:szCs w:val="24"/>
            </w:rPr>
            <w:delText xml:space="preserve">APHRC Campus, Kitisuru,Nairobi, Kenya. </w:delText>
          </w:r>
        </w:del>
      </w:ins>
    </w:p>
    <w:p w14:paraId="7125321C" w14:textId="6225BDF5" w:rsidR="00647E3E" w:rsidRDefault="00647E3E">
      <w:pPr>
        <w:spacing w:after="0" w:line="240" w:lineRule="auto"/>
        <w:rPr>
          <w:ins w:id="33" w:author="Edwin Mutendwa" w:date="2023-04-20T19:59:00Z"/>
          <w:rFonts w:asciiTheme="majorBidi" w:hAnsiTheme="majorBidi" w:cstheme="majorBidi"/>
          <w:sz w:val="24"/>
          <w:szCs w:val="24"/>
        </w:rPr>
        <w:pPrChange w:id="34" w:author="Edwin Mutendwa" w:date="2023-04-20T20:00:00Z">
          <w:pPr>
            <w:spacing w:line="480" w:lineRule="auto"/>
          </w:pPr>
        </w:pPrChange>
      </w:pPr>
      <w:ins w:id="35" w:author="Edwin Mutendwa" w:date="2023-04-20T19:58:00Z">
        <w:r w:rsidRPr="00647E3E">
          <w:rPr>
            <w:rFonts w:asciiTheme="majorBidi" w:hAnsiTheme="majorBidi" w:cstheme="majorBidi"/>
            <w:sz w:val="24"/>
            <w:szCs w:val="24"/>
          </w:rPr>
          <w:t xml:space="preserve">Email: </w:t>
        </w:r>
      </w:ins>
      <w:ins w:id="36" w:author="Wuod Ouma" w:date="2023-04-27T15:56:00Z">
        <w:r w:rsidR="005A5D17">
          <w:rPr>
            <w:rFonts w:asciiTheme="majorBidi" w:hAnsiTheme="majorBidi" w:cstheme="majorBidi"/>
            <w:sz w:val="24"/>
            <w:szCs w:val="24"/>
          </w:rPr>
          <w:t>hello@thejitu.</w:t>
        </w:r>
      </w:ins>
      <w:ins w:id="37" w:author="Wuod Ouma" w:date="2023-04-27T15:57:00Z">
        <w:r w:rsidR="005A5D17">
          <w:rPr>
            <w:rFonts w:asciiTheme="majorBidi" w:hAnsiTheme="majorBidi" w:cstheme="majorBidi"/>
            <w:sz w:val="24"/>
            <w:szCs w:val="24"/>
          </w:rPr>
          <w:t>com</w:t>
        </w:r>
      </w:ins>
      <w:ins w:id="38" w:author="Edwin Mutendwa" w:date="2023-04-20T19:58:00Z">
        <w:del w:id="39" w:author="Wuod Ouma" w:date="2023-04-27T15:56:00Z">
          <w:r w:rsidRPr="004B5784" w:rsidDel="005A5D17">
            <w:rPr>
              <w:rPrChange w:id="40" w:author="Wuod Ouma" w:date="2023-04-26T15:43:00Z">
                <w:rPr>
                  <w:rStyle w:val="Hyperlink"/>
                  <w:rFonts w:asciiTheme="majorBidi" w:hAnsiTheme="majorBidi" w:cstheme="majorBidi"/>
                  <w:sz w:val="24"/>
                  <w:szCs w:val="24"/>
                </w:rPr>
              </w:rPrChange>
            </w:rPr>
            <w:delText>info</w:delText>
          </w:r>
        </w:del>
        <w:del w:id="41" w:author="Wuod Ouma" w:date="2023-04-26T15:43:00Z">
          <w:r w:rsidRPr="004B5784" w:rsidDel="004B5784">
            <w:rPr>
              <w:rPrChange w:id="42" w:author="Wuod Ouma" w:date="2023-04-26T15:43:00Z">
                <w:rPr>
                  <w:rStyle w:val="Hyperlink"/>
                  <w:rFonts w:asciiTheme="majorBidi" w:hAnsiTheme="majorBidi" w:cstheme="majorBidi"/>
                  <w:sz w:val="24"/>
                  <w:szCs w:val="24"/>
                </w:rPr>
              </w:rPrChange>
            </w:rPr>
            <w:delText>@aphrc.org</w:delText>
          </w:r>
          <w:r w:rsidRPr="00647E3E" w:rsidDel="004B5784">
            <w:rPr>
              <w:rFonts w:asciiTheme="majorBidi" w:hAnsiTheme="majorBidi" w:cstheme="majorBidi"/>
              <w:sz w:val="24"/>
              <w:szCs w:val="24"/>
            </w:rPr>
            <w:delText>.</w:delText>
          </w:r>
        </w:del>
      </w:ins>
      <w:ins w:id="43" w:author="Edwin Mutendwa" w:date="2023-04-20T20:00:00Z">
        <w:del w:id="44" w:author="Wuod Ouma" w:date="2023-04-27T15:56:00Z">
          <w:r w:rsidDel="005A5D17">
            <w:rPr>
              <w:rFonts w:asciiTheme="majorBidi" w:hAnsiTheme="majorBidi" w:cstheme="majorBidi"/>
              <w:sz w:val="24"/>
              <w:szCs w:val="24"/>
            </w:rPr>
            <w:delText xml:space="preserve"> </w:delText>
          </w:r>
        </w:del>
      </w:ins>
      <w:ins w:id="45" w:author="Edwin Mutendwa" w:date="2023-04-20T19:58:00Z">
        <w:del w:id="46" w:author="Wuod Ouma" w:date="2023-04-27T15:56:00Z">
          <w:r w:rsidRPr="00647E3E" w:rsidDel="005A5D17">
            <w:rPr>
              <w:rFonts w:asciiTheme="majorBidi" w:hAnsiTheme="majorBidi" w:cstheme="majorBidi"/>
              <w:sz w:val="24"/>
              <w:szCs w:val="24"/>
            </w:rPr>
            <w:delText xml:space="preserve"> </w:delText>
          </w:r>
        </w:del>
      </w:ins>
    </w:p>
    <w:p w14:paraId="0C4AF57C" w14:textId="28097C23" w:rsidR="00647E3E" w:rsidRPr="008C6EA2" w:rsidRDefault="00647E3E">
      <w:pPr>
        <w:spacing w:after="0" w:line="240" w:lineRule="auto"/>
        <w:rPr>
          <w:rFonts w:asciiTheme="majorBidi" w:hAnsiTheme="majorBidi" w:cstheme="majorBidi"/>
          <w:sz w:val="24"/>
          <w:szCs w:val="24"/>
        </w:rPr>
        <w:pPrChange w:id="47" w:author="Edwin Mutendwa" w:date="2023-04-20T20:00:00Z">
          <w:pPr>
            <w:spacing w:line="480" w:lineRule="auto"/>
          </w:pPr>
        </w:pPrChange>
      </w:pPr>
    </w:p>
    <w:p w14:paraId="5EAB493B" w14:textId="05FCBA98" w:rsidR="00447C23" w:rsidRPr="008C6EA2" w:rsidRDefault="00447C23" w:rsidP="00B9342A">
      <w:pPr>
        <w:spacing w:line="480" w:lineRule="auto"/>
        <w:rPr>
          <w:rFonts w:asciiTheme="majorBidi" w:hAnsiTheme="majorBidi" w:cstheme="majorBidi"/>
          <w:sz w:val="24"/>
          <w:szCs w:val="24"/>
          <w:lang w:val="en-GB"/>
        </w:rPr>
      </w:pPr>
      <w:r w:rsidRPr="008C6EA2">
        <w:rPr>
          <w:rFonts w:asciiTheme="majorBidi" w:hAnsiTheme="majorBidi" w:cstheme="majorBidi"/>
          <w:sz w:val="24"/>
          <w:szCs w:val="24"/>
          <w:lang w:val="en-GB"/>
        </w:rPr>
        <w:t>Dear</w:t>
      </w:r>
      <w:r w:rsidR="005E064D" w:rsidRPr="008C6EA2">
        <w:rPr>
          <w:rFonts w:asciiTheme="majorBidi" w:hAnsiTheme="majorBidi" w:cstheme="majorBidi"/>
          <w:sz w:val="24"/>
          <w:szCs w:val="24"/>
          <w:lang w:val="en-GB"/>
        </w:rPr>
        <w:t xml:space="preserve"> </w:t>
      </w:r>
      <w:r w:rsidR="00FA5279" w:rsidRPr="008C6EA2">
        <w:rPr>
          <w:rFonts w:asciiTheme="majorBidi" w:hAnsiTheme="majorBidi" w:cstheme="majorBidi"/>
          <w:sz w:val="24"/>
          <w:szCs w:val="24"/>
          <w:lang w:val="en-GB"/>
        </w:rPr>
        <w:t>Sir/</w:t>
      </w:r>
      <w:r w:rsidR="008A4F67" w:rsidRPr="008C6EA2">
        <w:rPr>
          <w:rFonts w:asciiTheme="majorBidi" w:hAnsiTheme="majorBidi" w:cstheme="majorBidi"/>
          <w:sz w:val="24"/>
          <w:szCs w:val="24"/>
          <w:lang w:val="en-GB"/>
        </w:rPr>
        <w:t>Madam</w:t>
      </w:r>
    </w:p>
    <w:p w14:paraId="5876A7B5" w14:textId="00D0A17F" w:rsidR="00B9342A" w:rsidRDefault="00B9342A" w:rsidP="00B9342A">
      <w:pPr>
        <w:pStyle w:val="NormalWeb"/>
        <w:spacing w:line="480" w:lineRule="auto"/>
        <w:rPr>
          <w:rFonts w:asciiTheme="majorBidi" w:eastAsiaTheme="majorEastAsia" w:hAnsiTheme="majorBidi" w:cstheme="majorBidi"/>
          <w:u w:val="single"/>
          <w:lang w:val="en-GB"/>
        </w:rPr>
      </w:pPr>
      <w:r w:rsidRPr="00B9342A">
        <w:rPr>
          <w:rFonts w:asciiTheme="majorBidi" w:eastAsiaTheme="majorEastAsia" w:hAnsiTheme="majorBidi" w:cstheme="majorBidi"/>
          <w:u w:val="single"/>
          <w:lang w:val="en-GB"/>
        </w:rPr>
        <w:t>RE: APPLICATION FOR</w:t>
      </w:r>
      <w:ins w:id="48" w:author="Wuod Ouma" w:date="2023-04-27T15:47:00Z">
        <w:r w:rsidR="005A5D17">
          <w:rPr>
            <w:rFonts w:asciiTheme="majorBidi" w:eastAsiaTheme="majorEastAsia" w:hAnsiTheme="majorBidi" w:cstheme="majorBidi"/>
            <w:u w:val="single"/>
            <w:lang w:val="en-GB"/>
          </w:rPr>
          <w:t xml:space="preserve"> FULLSTACK DEVELOPER</w:t>
        </w:r>
      </w:ins>
      <w:del w:id="49" w:author="Wuod Ouma" w:date="2023-04-27T15:47:00Z">
        <w:r w:rsidRPr="00B9342A" w:rsidDel="005A5D17">
          <w:rPr>
            <w:rFonts w:asciiTheme="majorBidi" w:eastAsiaTheme="majorEastAsia" w:hAnsiTheme="majorBidi" w:cstheme="majorBidi"/>
            <w:u w:val="single"/>
            <w:lang w:val="en-GB"/>
          </w:rPr>
          <w:delText xml:space="preserve"> </w:delText>
        </w:r>
      </w:del>
      <w:ins w:id="50" w:author="Wuod Ouma" w:date="2023-04-26T15:50:00Z">
        <w:r w:rsidR="004B5784">
          <w:rPr>
            <w:rFonts w:asciiTheme="majorBidi" w:eastAsiaTheme="majorEastAsia" w:hAnsiTheme="majorBidi" w:cstheme="majorBidi"/>
            <w:u w:val="single"/>
            <w:lang w:val="en-GB"/>
          </w:rPr>
          <w:t xml:space="preserve"> </w:t>
        </w:r>
      </w:ins>
      <w:ins w:id="51" w:author="Wuod Ouma" w:date="2023-04-26T15:51:00Z">
        <w:r w:rsidR="004B5784">
          <w:rPr>
            <w:rFonts w:asciiTheme="majorBidi" w:eastAsiaTheme="majorEastAsia" w:hAnsiTheme="majorBidi" w:cstheme="majorBidi"/>
            <w:u w:val="single"/>
            <w:lang w:val="en-GB"/>
          </w:rPr>
          <w:t>POSITION.</w:t>
        </w:r>
      </w:ins>
      <w:del w:id="52" w:author="Wuod Ouma" w:date="2023-04-26T15:50:00Z">
        <w:r w:rsidRPr="00B9342A" w:rsidDel="004B5784">
          <w:rPr>
            <w:rFonts w:asciiTheme="majorBidi" w:eastAsiaTheme="majorEastAsia" w:hAnsiTheme="majorBidi" w:cstheme="majorBidi"/>
            <w:u w:val="single"/>
            <w:lang w:val="en-GB"/>
          </w:rPr>
          <w:delText>PEER FACILITATOR POSITION</w:delText>
        </w:r>
      </w:del>
    </w:p>
    <w:p w14:paraId="308EDD06" w14:textId="05430643" w:rsidR="00703875" w:rsidDel="00647E3E" w:rsidRDefault="00703875" w:rsidP="00703875">
      <w:pPr>
        <w:pStyle w:val="NormalWeb"/>
        <w:spacing w:line="480" w:lineRule="auto"/>
        <w:rPr>
          <w:del w:id="53" w:author="Edwin Mutendwa" w:date="2023-04-20T19:54:00Z"/>
        </w:rPr>
      </w:pPr>
      <w:del w:id="54" w:author="Edwin Mutendwa" w:date="2023-04-20T19:54:00Z">
        <w:r w:rsidDel="00647E3E">
          <w:delText>Dear Hiring Manager,</w:delText>
        </w:r>
      </w:del>
    </w:p>
    <w:p w14:paraId="3AE03E56" w14:textId="5A16A36C" w:rsidR="004B5784" w:rsidRDefault="004B5784" w:rsidP="004B5784">
      <w:pPr>
        <w:pStyle w:val="NormalWeb"/>
        <w:spacing w:line="480" w:lineRule="auto"/>
        <w:rPr>
          <w:ins w:id="55" w:author="Wuod Ouma" w:date="2023-04-26T15:48:00Z"/>
        </w:rPr>
      </w:pPr>
      <w:ins w:id="56" w:author="Wuod Ouma" w:date="2023-04-26T15:48:00Z">
        <w:r>
          <w:t xml:space="preserve">I am eager to apply for the </w:t>
        </w:r>
      </w:ins>
      <w:ins w:id="57" w:author="Wuod Ouma" w:date="2023-04-27T15:17:00Z">
        <w:r w:rsidR="00595BC1">
          <w:t xml:space="preserve">Full Stack </w:t>
        </w:r>
        <w:proofErr w:type="gramStart"/>
        <w:r w:rsidR="00595BC1">
          <w:t xml:space="preserve">Developer </w:t>
        </w:r>
      </w:ins>
      <w:ins w:id="58" w:author="Wuod Ouma" w:date="2023-04-26T15:48:00Z">
        <w:r>
          <w:t xml:space="preserve"> Positions</w:t>
        </w:r>
        <w:proofErr w:type="gramEnd"/>
        <w:r>
          <w:t xml:space="preserve"> available at your software house located in </w:t>
        </w:r>
      </w:ins>
      <w:ins w:id="59" w:author="Wuod Ouma" w:date="2023-04-27T15:17:00Z">
        <w:r w:rsidR="00595BC1">
          <w:t>Ny</w:t>
        </w:r>
      </w:ins>
      <w:ins w:id="60" w:author="Wuod Ouma" w:date="2023-04-27T15:18:00Z">
        <w:r w:rsidR="00595BC1">
          <w:t>eri</w:t>
        </w:r>
      </w:ins>
      <w:ins w:id="61" w:author="Wuod Ouma" w:date="2023-04-26T15:48:00Z">
        <w:r>
          <w:t xml:space="preserve"> As a </w:t>
        </w:r>
      </w:ins>
      <w:ins w:id="62" w:author="Wuod Ouma" w:date="2023-04-27T15:33:00Z">
        <w:r w:rsidR="009A1F72">
          <w:t xml:space="preserve">graduate </w:t>
        </w:r>
      </w:ins>
      <w:ins w:id="63" w:author="Wuod Ouma" w:date="2023-04-26T15:49:00Z">
        <w:r>
          <w:t>Computer Science student</w:t>
        </w:r>
      </w:ins>
      <w:ins w:id="64" w:author="Wuod Ouma" w:date="2023-04-26T15:48:00Z">
        <w:r>
          <w:t xml:space="preserve">, I possess a strong passion for programming and have gained a solid understanding of </w:t>
        </w:r>
      </w:ins>
      <w:ins w:id="65" w:author="Wuod Ouma" w:date="2023-04-27T15:22:00Z">
        <w:r w:rsidR="00595BC1" w:rsidRPr="00595BC1">
          <w:t xml:space="preserve">C#, .NET, MYSQL, </w:t>
        </w:r>
        <w:proofErr w:type="spellStart"/>
        <w:r w:rsidR="00595BC1" w:rsidRPr="00595BC1">
          <w:t>Po</w:t>
        </w:r>
      </w:ins>
      <w:ins w:id="66" w:author="Wuod Ouma" w:date="2023-04-27T15:23:00Z">
        <w:r w:rsidR="00595BC1">
          <w:t>c</w:t>
        </w:r>
      </w:ins>
      <w:ins w:id="67" w:author="Wuod Ouma" w:date="2023-04-27T15:22:00Z">
        <w:r w:rsidR="00595BC1" w:rsidRPr="00595BC1">
          <w:t>ketbase</w:t>
        </w:r>
        <w:proofErr w:type="spellEnd"/>
        <w:r w:rsidR="00595BC1">
          <w:t xml:space="preserve">, </w:t>
        </w:r>
        <w:proofErr w:type="spellStart"/>
        <w:r w:rsidR="00595BC1" w:rsidRPr="00595BC1">
          <w:t>Javascript</w:t>
        </w:r>
        <w:proofErr w:type="spellEnd"/>
        <w:r w:rsidR="00595BC1" w:rsidRPr="00595BC1">
          <w:t>,</w:t>
        </w:r>
      </w:ins>
      <w:ins w:id="68" w:author="Wuod Ouma" w:date="2023-04-27T15:32:00Z">
        <w:r w:rsidR="009A1F72">
          <w:t xml:space="preserve"> </w:t>
        </w:r>
      </w:ins>
      <w:ins w:id="69" w:author="Wuod Ouma" w:date="2023-04-27T15:22:00Z">
        <w:r w:rsidR="00595BC1" w:rsidRPr="00595BC1">
          <w:t xml:space="preserve">React </w:t>
        </w:r>
      </w:ins>
      <w:ins w:id="70" w:author="Wuod Ouma" w:date="2023-04-26T15:48:00Z">
        <w:r>
          <w:t>technologies. I am confident that my skills and experience make me an ideal candidate for this position.</w:t>
        </w:r>
      </w:ins>
    </w:p>
    <w:p w14:paraId="4D518531" w14:textId="63C9C001" w:rsidR="004B5784" w:rsidRDefault="004B5784" w:rsidP="004B5784">
      <w:pPr>
        <w:pStyle w:val="NormalWeb"/>
        <w:spacing w:line="480" w:lineRule="auto"/>
        <w:rPr>
          <w:ins w:id="71" w:author="Wuod Ouma" w:date="2023-04-26T15:48:00Z"/>
        </w:rPr>
      </w:pPr>
      <w:ins w:id="72" w:author="Wuod Ouma" w:date="2023-04-26T15:48:00Z">
        <w:r>
          <w:t>Throughout my academic journey, I have built a strong foundation in programming languages and demonstrated my ability to learn new technologies quickly. My goal is to</w:t>
        </w:r>
      </w:ins>
      <w:ins w:id="73" w:author="Wuod Ouma" w:date="2023-04-27T15:32:00Z">
        <w:r w:rsidR="009A1F72">
          <w:t xml:space="preserve"> increase my </w:t>
        </w:r>
      </w:ins>
      <w:ins w:id="74" w:author="Wuod Ouma" w:date="2023-04-26T15:48:00Z">
        <w:r>
          <w:t xml:space="preserve">hands-on experience in the software development industry by applying my skills and knowledge to real-world </w:t>
        </w:r>
        <w:proofErr w:type="spellStart"/>
        <w:r>
          <w:t>projects.</w:t>
        </w:r>
      </w:ins>
      <w:ins w:id="75" w:author="Wuod Ouma" w:date="2023-04-27T15:23:00Z">
        <w:r w:rsidR="00595BC1">
          <w:t>and</w:t>
        </w:r>
      </w:ins>
      <w:proofErr w:type="spellEnd"/>
      <w:ins w:id="76" w:author="Wuod Ouma" w:date="2023-04-27T15:48:00Z">
        <w:r w:rsidR="005A5D17">
          <w:t xml:space="preserve"> </w:t>
        </w:r>
        <w:r w:rsidR="005A5D17" w:rsidRPr="005A5D17">
          <w:t>working with source code repositories</w:t>
        </w:r>
      </w:ins>
      <w:ins w:id="77" w:author="Wuod Ouma" w:date="2023-04-27T15:49:00Z">
        <w:r w:rsidR="005A5D17">
          <w:t>.</w:t>
        </w:r>
      </w:ins>
    </w:p>
    <w:p w14:paraId="7873C56A" w14:textId="41F499A6" w:rsidR="004B5784" w:rsidRDefault="004B5784" w:rsidP="004B5784">
      <w:pPr>
        <w:pStyle w:val="NormalWeb"/>
        <w:spacing w:line="480" w:lineRule="auto"/>
        <w:rPr>
          <w:ins w:id="78" w:author="Wuod Ouma" w:date="2023-04-26T15:51:00Z"/>
        </w:rPr>
      </w:pPr>
      <w:ins w:id="79" w:author="Wuod Ouma" w:date="2023-04-26T15:48:00Z">
        <w:r>
          <w:t>Aside from my technical skills, I possess strong communication and interpersonal skills, which I believe are essential when working in a team-based environment. I am also a fast learner, a problem-solver and a team player.</w:t>
        </w:r>
      </w:ins>
      <w:ins w:id="80" w:author="Wuod Ouma" w:date="2023-04-27T15:31:00Z">
        <w:r w:rsidR="009A1F72" w:rsidRPr="009A1F72">
          <w:t xml:space="preserve"> </w:t>
        </w:r>
        <w:r w:rsidR="009A1F72" w:rsidRPr="009A1F72">
          <w:t>I am well-versed in Agile and Scrum development methodologies that enhance project delivery and success.</w:t>
        </w:r>
      </w:ins>
    </w:p>
    <w:p w14:paraId="40E087BB" w14:textId="375680B1" w:rsidR="005A5D17" w:rsidRDefault="004B5784" w:rsidP="004B5784">
      <w:pPr>
        <w:pStyle w:val="NormalWeb"/>
        <w:spacing w:line="480" w:lineRule="auto"/>
        <w:rPr>
          <w:ins w:id="81" w:author="Wuod Ouma" w:date="2023-04-27T15:54:00Z"/>
        </w:rPr>
      </w:pPr>
      <w:ins w:id="82" w:author="Wuod Ouma" w:date="2023-04-26T15:48:00Z">
        <w:r>
          <w:lastRenderedPageBreak/>
          <w:t>I am available to start immediately and willing to put in the hard work necessary to contribute to the success of your software house.</w:t>
        </w:r>
      </w:ins>
      <w:ins w:id="83" w:author="Wuod Ouma" w:date="2023-04-27T15:49:00Z">
        <w:r w:rsidR="005A5D17">
          <w:t xml:space="preserve"> Here </w:t>
        </w:r>
      </w:ins>
      <w:ins w:id="84" w:author="Wuod Ouma" w:date="2023-04-27T15:57:00Z">
        <w:r w:rsidR="00DC3216">
          <w:t xml:space="preserve"> </w:t>
        </w:r>
      </w:ins>
      <w:ins w:id="85" w:author="Wuod Ouma" w:date="2023-04-27T15:49:00Z">
        <w:r w:rsidR="005A5D17">
          <w:t xml:space="preserve"> is my </w:t>
        </w:r>
        <w:proofErr w:type="spellStart"/>
        <w:r w:rsidR="005A5D17">
          <w:t>github</w:t>
        </w:r>
        <w:proofErr w:type="spellEnd"/>
        <w:r w:rsidR="005A5D17">
          <w:t xml:space="preserve"> </w:t>
        </w:r>
        <w:proofErr w:type="gramStart"/>
        <w:r w:rsidR="005A5D17">
          <w:t xml:space="preserve">link </w:t>
        </w:r>
      </w:ins>
      <w:ins w:id="86" w:author="Wuod Ouma" w:date="2023-04-27T15:54:00Z">
        <w:r w:rsidR="005A5D17">
          <w:t>:</w:t>
        </w:r>
        <w:proofErr w:type="gramEnd"/>
        <w:r w:rsidR="005A5D17">
          <w:t xml:space="preserve">  </w:t>
        </w:r>
      </w:ins>
    </w:p>
    <w:p w14:paraId="6A5CE7E2" w14:textId="6E0B1550" w:rsidR="005A5D17" w:rsidRDefault="005A5D17" w:rsidP="004B5784">
      <w:pPr>
        <w:pStyle w:val="NormalWeb"/>
        <w:spacing w:line="480" w:lineRule="auto"/>
        <w:rPr>
          <w:ins w:id="87" w:author="Wuod Ouma" w:date="2023-04-27T15:49:00Z"/>
        </w:rPr>
      </w:pPr>
      <w:ins w:id="88" w:author="Wuod Ouma" w:date="2023-04-27T15:54:00Z">
        <w:r w:rsidRPr="005A5D17">
          <w:t>https://github.com/IsoDevMate</w:t>
        </w:r>
      </w:ins>
    </w:p>
    <w:p w14:paraId="4DE33901" w14:textId="3AAF18F3" w:rsidR="004B5784" w:rsidRDefault="004B5784" w:rsidP="004B5784">
      <w:pPr>
        <w:pStyle w:val="NormalWeb"/>
        <w:spacing w:line="480" w:lineRule="auto"/>
        <w:rPr>
          <w:ins w:id="89" w:author="Wuod Ouma" w:date="2023-04-26T15:53:00Z"/>
        </w:rPr>
      </w:pPr>
      <w:ins w:id="90" w:author="Wuod Ouma" w:date="2023-04-26T15:48:00Z">
        <w:r>
          <w:t xml:space="preserve"> Thank you for considering my application. I have attached my resume for your review and look forward to hearing from you soon.</w:t>
        </w:r>
      </w:ins>
    </w:p>
    <w:p w14:paraId="0A2B8DC3" w14:textId="77777777" w:rsidR="00651B62" w:rsidRDefault="004B5784" w:rsidP="004B5784">
      <w:pPr>
        <w:pStyle w:val="NormalWeb"/>
        <w:spacing w:line="480" w:lineRule="auto"/>
        <w:rPr>
          <w:ins w:id="91" w:author="Wuod Ouma" w:date="2023-04-26T15:54:00Z"/>
        </w:rPr>
      </w:pPr>
      <w:ins w:id="92" w:author="Wuod Ouma" w:date="2023-04-26T15:48:00Z">
        <w:r>
          <w:t>Sincerely,</w:t>
        </w:r>
      </w:ins>
    </w:p>
    <w:p w14:paraId="761A53E6" w14:textId="77D0391A" w:rsidR="00703875" w:rsidDel="004B5784" w:rsidRDefault="004B5784" w:rsidP="004B5784">
      <w:pPr>
        <w:pStyle w:val="NormalWeb"/>
        <w:spacing w:line="480" w:lineRule="auto"/>
        <w:rPr>
          <w:del w:id="93" w:author="Wuod Ouma" w:date="2023-04-26T15:48:00Z"/>
        </w:rPr>
      </w:pPr>
      <w:ins w:id="94" w:author="Wuod Ouma" w:date="2023-04-26T15:49:00Z">
        <w:r>
          <w:t>Barack O</w:t>
        </w:r>
      </w:ins>
      <w:ins w:id="95" w:author="Wuod Ouma" w:date="2023-04-26T15:50:00Z">
        <w:r>
          <w:t xml:space="preserve">uma </w:t>
        </w:r>
      </w:ins>
      <w:del w:id="96" w:author="Wuod Ouma" w:date="2023-04-26T15:48:00Z">
        <w:r w:rsidR="00703875" w:rsidDel="004B5784">
          <w:delText>I am thrilled to apply for the Peer Facilitator role at the African Population and Health Research Center (APHRC) in the WeRise project. Utilizing my skills and passion for the arts, and juiced up as a Bachelor of Information Technology student at Kenyatta University, I am poised to support the development and implementation of art and theater-based interventions to enhance the well-being of young people.</w:delText>
        </w:r>
      </w:del>
    </w:p>
    <w:p w14:paraId="1D1E5492" w14:textId="3003C4D5" w:rsidR="00703875" w:rsidDel="004B5784" w:rsidRDefault="00703875" w:rsidP="004B5784">
      <w:pPr>
        <w:pStyle w:val="NormalWeb"/>
        <w:spacing w:line="480" w:lineRule="auto"/>
        <w:rPr>
          <w:del w:id="97" w:author="Wuod Ouma" w:date="2023-04-26T15:48:00Z"/>
        </w:rPr>
      </w:pPr>
      <w:del w:id="98" w:author="Wuod Ouma" w:date="2023-04-26T15:48:00Z">
        <w:r w:rsidDel="004B5784">
          <w:delText>As an individual with a profound social and academic ethic, I possess exceptional interpersonal and communication skills, I am proficient in the Microsoft Office Suite, and I am passionate about the arts and dedicated to fostering originality and self-expression. With a knack for organization and both independent and collaborative work, I am sure to be an incredible asset to any team.</w:delText>
        </w:r>
      </w:del>
    </w:p>
    <w:p w14:paraId="09E31EEF" w14:textId="1B9328FF" w:rsidR="00703875" w:rsidDel="004B5784" w:rsidRDefault="00703875" w:rsidP="004B5784">
      <w:pPr>
        <w:pStyle w:val="NormalWeb"/>
        <w:spacing w:line="480" w:lineRule="auto"/>
        <w:rPr>
          <w:del w:id="99" w:author="Wuod Ouma" w:date="2023-04-26T15:48:00Z"/>
        </w:rPr>
      </w:pPr>
      <w:del w:id="100" w:author="Wuod Ouma" w:date="2023-04-26T15:48:00Z">
        <w:r w:rsidDel="004B5784">
          <w:delText>My experience as a Peer Mentor at Kenyatta University involved assisting new students in transitioning to university life by providing academic, social, and emotional support. I coordinated activities and events for peer mentorship programs and conducted interactive sessions to enhance students' well-being. Additionally, as a Volunteer at the Community Service Club, I partook in community service activities to support vulnerable groups, raised awareness about social issues through campaigns and events, and developed relationships with community partners and stakeholders.</w:delText>
        </w:r>
      </w:del>
    </w:p>
    <w:p w14:paraId="0116A5AB" w14:textId="47A9FFA0" w:rsidR="00703875" w:rsidDel="004B5784" w:rsidRDefault="00703875" w:rsidP="004B5784">
      <w:pPr>
        <w:pStyle w:val="NormalWeb"/>
        <w:spacing w:line="480" w:lineRule="auto"/>
        <w:rPr>
          <w:del w:id="101" w:author="Wuod Ouma" w:date="2023-04-26T15:48:00Z"/>
        </w:rPr>
      </w:pPr>
      <w:del w:id="102" w:author="Wuod Ouma" w:date="2023-04-26T15:48:00Z">
        <w:r w:rsidDel="004B5784">
          <w:delText xml:space="preserve">Furthermore, </w:delText>
        </w:r>
        <w:commentRangeStart w:id="103"/>
        <w:r w:rsidDel="004B5784">
          <w:delText xml:space="preserve">I participated in </w:delText>
        </w:r>
        <w:commentRangeEnd w:id="103"/>
        <w:r w:rsidR="00647E3E" w:rsidDel="004B5784">
          <w:rPr>
            <w:rStyle w:val="CommentReference"/>
            <w:rFonts w:asciiTheme="minorHAnsi" w:eastAsiaTheme="minorHAnsi" w:hAnsiTheme="minorHAnsi" w:cstheme="minorBidi"/>
          </w:rPr>
          <w:commentReference w:id="103"/>
        </w:r>
        <w:r w:rsidDel="004B5784">
          <w:delText>University Hackathons and gained experience in front-end design and database management. Also, I have obtained the CCNA1 Networking Certificate certified by Cisco, which will contribute to my knowledge in program targeting young people, including pupils/students, especially from informal settlements.</w:delText>
        </w:r>
      </w:del>
    </w:p>
    <w:p w14:paraId="53F50A88" w14:textId="4A607F54" w:rsidR="00703875" w:rsidDel="004B5784" w:rsidRDefault="00703875" w:rsidP="004B5784">
      <w:pPr>
        <w:pStyle w:val="NormalWeb"/>
        <w:spacing w:line="480" w:lineRule="auto"/>
        <w:rPr>
          <w:del w:id="104" w:author="Wuod Ouma" w:date="2023-04-26T15:48:00Z"/>
        </w:rPr>
      </w:pPr>
      <w:del w:id="105" w:author="Wuod Ouma" w:date="2023-04-26T15:48:00Z">
        <w:r w:rsidDel="004B5784">
          <w:delText>Joining the WeRise project team as a Peer Facilitator would be an amazing opportunity for me to gain valuable experience in facilitating interactive sessions. Rest assured that My strong desire to be a practicing artist, dedication to research and provision of information technology solutions to challenges, and high levels of integrity make me a suitable candidate for the Peer Facilitator position.</w:delText>
        </w:r>
      </w:del>
    </w:p>
    <w:p w14:paraId="3246824E" w14:textId="327DD5E5" w:rsidR="00703875" w:rsidDel="004B5784" w:rsidRDefault="00703875" w:rsidP="004B5784">
      <w:pPr>
        <w:pStyle w:val="NormalWeb"/>
        <w:spacing w:line="480" w:lineRule="auto"/>
        <w:rPr>
          <w:del w:id="106" w:author="Wuod Ouma" w:date="2023-04-26T15:48:00Z"/>
        </w:rPr>
      </w:pPr>
      <w:del w:id="107" w:author="Wuod Ouma" w:date="2023-04-26T15:48:00Z">
        <w:r w:rsidDel="004B5784">
          <w:delText>Thank you for your time and consideration of my application. I am excited about the opportunity to discuss my qualifications at length.</w:delText>
        </w:r>
      </w:del>
    </w:p>
    <w:p w14:paraId="5601B989" w14:textId="6F585AD4" w:rsidR="00703875" w:rsidDel="004B5784" w:rsidRDefault="00703875" w:rsidP="004B5784">
      <w:pPr>
        <w:pStyle w:val="NormalWeb"/>
        <w:spacing w:line="480" w:lineRule="auto"/>
        <w:rPr>
          <w:del w:id="108" w:author="Wuod Ouma" w:date="2023-04-26T15:48:00Z"/>
        </w:rPr>
      </w:pPr>
      <w:del w:id="109" w:author="Wuod Ouma" w:date="2023-04-26T15:48:00Z">
        <w:r w:rsidDel="004B5784">
          <w:delText>Sincerely,</w:delText>
        </w:r>
      </w:del>
    </w:p>
    <w:p w14:paraId="3E9110BB" w14:textId="6B399EBE" w:rsidR="00703875" w:rsidDel="004B5784" w:rsidRDefault="00647E3E" w:rsidP="004B5784">
      <w:pPr>
        <w:pStyle w:val="NormalWeb"/>
        <w:spacing w:line="480" w:lineRule="auto"/>
        <w:rPr>
          <w:del w:id="110" w:author="Wuod Ouma" w:date="2023-04-26T15:48:00Z"/>
        </w:rPr>
      </w:pPr>
      <w:del w:id="111" w:author="Wuod Ouma" w:date="2023-04-26T15:48:00Z">
        <w:r w:rsidDel="004B5784">
          <w:delText>Barack Oduor Ouma</w:delText>
        </w:r>
      </w:del>
    </w:p>
    <w:p w14:paraId="713C6E41" w14:textId="349C1C0A" w:rsidR="008D7A9F" w:rsidRPr="00B9342A" w:rsidRDefault="008D7A9F" w:rsidP="004B5784">
      <w:pPr>
        <w:pStyle w:val="NormalWeb"/>
        <w:spacing w:line="480" w:lineRule="auto"/>
      </w:pPr>
    </w:p>
    <w:sectPr w:rsidR="008D7A9F" w:rsidRPr="00B9342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3" w:author="Edwin Mutendwa" w:date="2023-04-20T19:56:00Z" w:initials="EM">
    <w:p w14:paraId="414AFC23" w14:textId="5B79334D" w:rsidR="00647E3E" w:rsidRDefault="00647E3E">
      <w:pPr>
        <w:pStyle w:val="CommentText"/>
      </w:pPr>
      <w:r>
        <w:rPr>
          <w:rStyle w:val="CommentReference"/>
        </w:rPr>
        <w:annotationRef/>
      </w:r>
      <w:r>
        <w:t>Participated in what??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4AFC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C176B" w16cex:dateUtc="2023-04-20T16: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4AFC23" w16cid:durableId="27EC17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DDBB4" w14:textId="77777777" w:rsidR="00EB2555" w:rsidRDefault="00EB2555" w:rsidP="008D7A9F">
      <w:pPr>
        <w:spacing w:after="0" w:line="240" w:lineRule="auto"/>
      </w:pPr>
      <w:r>
        <w:separator/>
      </w:r>
    </w:p>
  </w:endnote>
  <w:endnote w:type="continuationSeparator" w:id="0">
    <w:p w14:paraId="22311E11" w14:textId="77777777" w:rsidR="00EB2555" w:rsidRDefault="00EB2555" w:rsidP="008D7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0F85D" w14:textId="77777777" w:rsidR="00EB2555" w:rsidRDefault="00EB2555" w:rsidP="008D7A9F">
      <w:pPr>
        <w:spacing w:after="0" w:line="240" w:lineRule="auto"/>
      </w:pPr>
      <w:r>
        <w:separator/>
      </w:r>
    </w:p>
  </w:footnote>
  <w:footnote w:type="continuationSeparator" w:id="0">
    <w:p w14:paraId="175CFAE4" w14:textId="77777777" w:rsidR="00EB2555" w:rsidRDefault="00EB2555" w:rsidP="008D7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499F"/>
    <w:multiLevelType w:val="hybridMultilevel"/>
    <w:tmpl w:val="4BB61B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92E0A0B"/>
    <w:multiLevelType w:val="hybridMultilevel"/>
    <w:tmpl w:val="61CC6B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FB41B5D"/>
    <w:multiLevelType w:val="hybridMultilevel"/>
    <w:tmpl w:val="C41888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2542734"/>
    <w:multiLevelType w:val="hybridMultilevel"/>
    <w:tmpl w:val="54745F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EC86A32"/>
    <w:multiLevelType w:val="hybridMultilevel"/>
    <w:tmpl w:val="B37E9D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6B27C64"/>
    <w:multiLevelType w:val="hybridMultilevel"/>
    <w:tmpl w:val="CAB2B3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EA63610"/>
    <w:multiLevelType w:val="hybridMultilevel"/>
    <w:tmpl w:val="A352EA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08900905">
    <w:abstractNumId w:val="6"/>
  </w:num>
  <w:num w:numId="2" w16cid:durableId="1262059337">
    <w:abstractNumId w:val="3"/>
  </w:num>
  <w:num w:numId="3" w16cid:durableId="308480240">
    <w:abstractNumId w:val="0"/>
  </w:num>
  <w:num w:numId="4" w16cid:durableId="444079711">
    <w:abstractNumId w:val="2"/>
  </w:num>
  <w:num w:numId="5" w16cid:durableId="278806740">
    <w:abstractNumId w:val="5"/>
  </w:num>
  <w:num w:numId="6" w16cid:durableId="696586343">
    <w:abstractNumId w:val="1"/>
  </w:num>
  <w:num w:numId="7" w16cid:durableId="204139499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Mutendwa">
    <w15:presenceInfo w15:providerId="Windows Live" w15:userId="23e12432e1ee012c"/>
  </w15:person>
  <w15:person w15:author="Wuod Ouma">
    <w15:presenceInfo w15:providerId="Windows Live" w15:userId="0444211e870a99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8BF"/>
    <w:rsid w:val="000260D7"/>
    <w:rsid w:val="000424E6"/>
    <w:rsid w:val="00090468"/>
    <w:rsid w:val="00090A24"/>
    <w:rsid w:val="00092FB7"/>
    <w:rsid w:val="00095FDB"/>
    <w:rsid w:val="000A730E"/>
    <w:rsid w:val="000B6DA9"/>
    <w:rsid w:val="000D5DDF"/>
    <w:rsid w:val="000D782F"/>
    <w:rsid w:val="0011162F"/>
    <w:rsid w:val="00116FAB"/>
    <w:rsid w:val="001503A4"/>
    <w:rsid w:val="00161E46"/>
    <w:rsid w:val="00162BFD"/>
    <w:rsid w:val="00165D61"/>
    <w:rsid w:val="00172847"/>
    <w:rsid w:val="001730ED"/>
    <w:rsid w:val="00173C1D"/>
    <w:rsid w:val="00184453"/>
    <w:rsid w:val="001B47BE"/>
    <w:rsid w:val="001C3DC6"/>
    <w:rsid w:val="001F66F4"/>
    <w:rsid w:val="00203A9E"/>
    <w:rsid w:val="00215649"/>
    <w:rsid w:val="002160B0"/>
    <w:rsid w:val="00222E69"/>
    <w:rsid w:val="00231BEB"/>
    <w:rsid w:val="002460D6"/>
    <w:rsid w:val="00263EBD"/>
    <w:rsid w:val="002904D4"/>
    <w:rsid w:val="0029242C"/>
    <w:rsid w:val="00294CAA"/>
    <w:rsid w:val="002A70CE"/>
    <w:rsid w:val="002B5FEC"/>
    <w:rsid w:val="003031B8"/>
    <w:rsid w:val="00310E64"/>
    <w:rsid w:val="00327834"/>
    <w:rsid w:val="00333861"/>
    <w:rsid w:val="00342E62"/>
    <w:rsid w:val="00362666"/>
    <w:rsid w:val="00370258"/>
    <w:rsid w:val="003716F4"/>
    <w:rsid w:val="00397E63"/>
    <w:rsid w:val="003A3753"/>
    <w:rsid w:val="003A3EFB"/>
    <w:rsid w:val="003B5A5B"/>
    <w:rsid w:val="003D57EF"/>
    <w:rsid w:val="00401922"/>
    <w:rsid w:val="0042289F"/>
    <w:rsid w:val="00447C23"/>
    <w:rsid w:val="004570EB"/>
    <w:rsid w:val="00487846"/>
    <w:rsid w:val="004B5784"/>
    <w:rsid w:val="00541B59"/>
    <w:rsid w:val="00546173"/>
    <w:rsid w:val="00555246"/>
    <w:rsid w:val="005624F4"/>
    <w:rsid w:val="005851E5"/>
    <w:rsid w:val="00595BC1"/>
    <w:rsid w:val="00595D9F"/>
    <w:rsid w:val="005A5D17"/>
    <w:rsid w:val="005A64AE"/>
    <w:rsid w:val="005A6804"/>
    <w:rsid w:val="005B7266"/>
    <w:rsid w:val="005D2B67"/>
    <w:rsid w:val="005D7C58"/>
    <w:rsid w:val="005E064D"/>
    <w:rsid w:val="005F2D27"/>
    <w:rsid w:val="00611B54"/>
    <w:rsid w:val="00612281"/>
    <w:rsid w:val="0061571B"/>
    <w:rsid w:val="006243EE"/>
    <w:rsid w:val="00636733"/>
    <w:rsid w:val="00647E3E"/>
    <w:rsid w:val="00650C55"/>
    <w:rsid w:val="00651B62"/>
    <w:rsid w:val="006668CC"/>
    <w:rsid w:val="006752B9"/>
    <w:rsid w:val="00692889"/>
    <w:rsid w:val="006A0408"/>
    <w:rsid w:val="006A2C0C"/>
    <w:rsid w:val="006A630E"/>
    <w:rsid w:val="006B6B8E"/>
    <w:rsid w:val="006C5545"/>
    <w:rsid w:val="006C5F7D"/>
    <w:rsid w:val="006E41F8"/>
    <w:rsid w:val="00703875"/>
    <w:rsid w:val="00723C0C"/>
    <w:rsid w:val="00724E2D"/>
    <w:rsid w:val="007438E6"/>
    <w:rsid w:val="00754CD8"/>
    <w:rsid w:val="0078574F"/>
    <w:rsid w:val="007D3FE4"/>
    <w:rsid w:val="007F526B"/>
    <w:rsid w:val="0080769C"/>
    <w:rsid w:val="00807BDD"/>
    <w:rsid w:val="008218C8"/>
    <w:rsid w:val="008648D5"/>
    <w:rsid w:val="00871C68"/>
    <w:rsid w:val="0088492D"/>
    <w:rsid w:val="00890337"/>
    <w:rsid w:val="008A1634"/>
    <w:rsid w:val="008A4F67"/>
    <w:rsid w:val="008C6EA2"/>
    <w:rsid w:val="008D5FE6"/>
    <w:rsid w:val="008D7A9F"/>
    <w:rsid w:val="008E4271"/>
    <w:rsid w:val="008E51AD"/>
    <w:rsid w:val="008F5D58"/>
    <w:rsid w:val="00910C97"/>
    <w:rsid w:val="00913282"/>
    <w:rsid w:val="009213AE"/>
    <w:rsid w:val="00945393"/>
    <w:rsid w:val="0095376D"/>
    <w:rsid w:val="00955406"/>
    <w:rsid w:val="0096096C"/>
    <w:rsid w:val="00967D49"/>
    <w:rsid w:val="00982748"/>
    <w:rsid w:val="009A1F72"/>
    <w:rsid w:val="009C28EE"/>
    <w:rsid w:val="009D217B"/>
    <w:rsid w:val="009D63F4"/>
    <w:rsid w:val="009E6BA4"/>
    <w:rsid w:val="00A05ED5"/>
    <w:rsid w:val="00A13614"/>
    <w:rsid w:val="00A1419D"/>
    <w:rsid w:val="00A20544"/>
    <w:rsid w:val="00A42928"/>
    <w:rsid w:val="00A44872"/>
    <w:rsid w:val="00A46290"/>
    <w:rsid w:val="00A533EB"/>
    <w:rsid w:val="00A53E32"/>
    <w:rsid w:val="00A64C55"/>
    <w:rsid w:val="00A73CBC"/>
    <w:rsid w:val="00A73E53"/>
    <w:rsid w:val="00A814A4"/>
    <w:rsid w:val="00AE21EF"/>
    <w:rsid w:val="00B007D0"/>
    <w:rsid w:val="00B11729"/>
    <w:rsid w:val="00B13C62"/>
    <w:rsid w:val="00B3219E"/>
    <w:rsid w:val="00B36D11"/>
    <w:rsid w:val="00B620C3"/>
    <w:rsid w:val="00B75719"/>
    <w:rsid w:val="00B81C85"/>
    <w:rsid w:val="00B9342A"/>
    <w:rsid w:val="00BA78BF"/>
    <w:rsid w:val="00BB441A"/>
    <w:rsid w:val="00BB5D23"/>
    <w:rsid w:val="00BD1B85"/>
    <w:rsid w:val="00BD44EE"/>
    <w:rsid w:val="00C51482"/>
    <w:rsid w:val="00C66625"/>
    <w:rsid w:val="00C7520C"/>
    <w:rsid w:val="00C81CA1"/>
    <w:rsid w:val="00C9297E"/>
    <w:rsid w:val="00C93527"/>
    <w:rsid w:val="00CB6120"/>
    <w:rsid w:val="00CD0C15"/>
    <w:rsid w:val="00CE064D"/>
    <w:rsid w:val="00CE6FE0"/>
    <w:rsid w:val="00D05B7F"/>
    <w:rsid w:val="00D07D9F"/>
    <w:rsid w:val="00D103AE"/>
    <w:rsid w:val="00D237DC"/>
    <w:rsid w:val="00D335B6"/>
    <w:rsid w:val="00D50FC8"/>
    <w:rsid w:val="00D64081"/>
    <w:rsid w:val="00D70A9B"/>
    <w:rsid w:val="00D87DDC"/>
    <w:rsid w:val="00D9521E"/>
    <w:rsid w:val="00DA3C95"/>
    <w:rsid w:val="00DB1D79"/>
    <w:rsid w:val="00DB37B3"/>
    <w:rsid w:val="00DB53E2"/>
    <w:rsid w:val="00DC3216"/>
    <w:rsid w:val="00DD274F"/>
    <w:rsid w:val="00DE4560"/>
    <w:rsid w:val="00E008AB"/>
    <w:rsid w:val="00E04351"/>
    <w:rsid w:val="00E34069"/>
    <w:rsid w:val="00E34DC4"/>
    <w:rsid w:val="00E853A0"/>
    <w:rsid w:val="00EB2555"/>
    <w:rsid w:val="00EE38E1"/>
    <w:rsid w:val="00EF59C9"/>
    <w:rsid w:val="00F10D71"/>
    <w:rsid w:val="00F41F0D"/>
    <w:rsid w:val="00F42DDE"/>
    <w:rsid w:val="00F644EE"/>
    <w:rsid w:val="00F67A9D"/>
    <w:rsid w:val="00F871CE"/>
    <w:rsid w:val="00FA4310"/>
    <w:rsid w:val="00FA5279"/>
    <w:rsid w:val="00FC270F"/>
    <w:rsid w:val="00FD1307"/>
    <w:rsid w:val="00FD1B3D"/>
    <w:rsid w:val="00FF74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BEFC6"/>
  <w15:chartTrackingRefBased/>
  <w15:docId w15:val="{97FF8A36-63EF-440C-B167-C8668FEB6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24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23C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64C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A9F"/>
  </w:style>
  <w:style w:type="paragraph" w:styleId="Footer">
    <w:name w:val="footer"/>
    <w:basedOn w:val="Normal"/>
    <w:link w:val="FooterChar"/>
    <w:uiPriority w:val="99"/>
    <w:unhideWhenUsed/>
    <w:rsid w:val="008D7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A9F"/>
  </w:style>
  <w:style w:type="character" w:styleId="Hyperlink">
    <w:name w:val="Hyperlink"/>
    <w:basedOn w:val="DefaultParagraphFont"/>
    <w:uiPriority w:val="99"/>
    <w:unhideWhenUsed/>
    <w:rsid w:val="00447C23"/>
    <w:rPr>
      <w:color w:val="0563C1" w:themeColor="hyperlink"/>
      <w:u w:val="single"/>
    </w:rPr>
  </w:style>
  <w:style w:type="character" w:styleId="Strong">
    <w:name w:val="Strong"/>
    <w:basedOn w:val="DefaultParagraphFont"/>
    <w:uiPriority w:val="22"/>
    <w:qFormat/>
    <w:rsid w:val="005851E5"/>
    <w:rPr>
      <w:b/>
      <w:bCs/>
    </w:rPr>
  </w:style>
  <w:style w:type="character" w:customStyle="1" w:styleId="Heading1Char">
    <w:name w:val="Heading 1 Char"/>
    <w:basedOn w:val="DefaultParagraphFont"/>
    <w:link w:val="Heading1"/>
    <w:uiPriority w:val="9"/>
    <w:rsid w:val="000424E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4617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E064D"/>
    <w:rPr>
      <w:color w:val="605E5C"/>
      <w:shd w:val="clear" w:color="auto" w:fill="E1DFDD"/>
    </w:rPr>
  </w:style>
  <w:style w:type="paragraph" w:styleId="NoSpacing">
    <w:name w:val="No Spacing"/>
    <w:uiPriority w:val="1"/>
    <w:qFormat/>
    <w:rsid w:val="005E064D"/>
    <w:pPr>
      <w:spacing w:after="0" w:line="240" w:lineRule="auto"/>
    </w:pPr>
  </w:style>
  <w:style w:type="character" w:customStyle="1" w:styleId="comp-info-desc">
    <w:name w:val="comp-info-desc"/>
    <w:basedOn w:val="DefaultParagraphFont"/>
    <w:rsid w:val="00327834"/>
  </w:style>
  <w:style w:type="character" w:customStyle="1" w:styleId="Heading3Char">
    <w:name w:val="Heading 3 Char"/>
    <w:basedOn w:val="DefaultParagraphFont"/>
    <w:link w:val="Heading3"/>
    <w:uiPriority w:val="9"/>
    <w:semiHidden/>
    <w:rsid w:val="00A64C5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723C0C"/>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73CBC"/>
    <w:rPr>
      <w:i/>
      <w:iCs/>
    </w:rPr>
  </w:style>
  <w:style w:type="character" w:styleId="CommentReference">
    <w:name w:val="annotation reference"/>
    <w:basedOn w:val="DefaultParagraphFont"/>
    <w:uiPriority w:val="99"/>
    <w:semiHidden/>
    <w:unhideWhenUsed/>
    <w:rsid w:val="00647E3E"/>
    <w:rPr>
      <w:sz w:val="16"/>
      <w:szCs w:val="16"/>
    </w:rPr>
  </w:style>
  <w:style w:type="paragraph" w:styleId="CommentText">
    <w:name w:val="annotation text"/>
    <w:basedOn w:val="Normal"/>
    <w:link w:val="CommentTextChar"/>
    <w:uiPriority w:val="99"/>
    <w:semiHidden/>
    <w:unhideWhenUsed/>
    <w:rsid w:val="00647E3E"/>
    <w:pPr>
      <w:spacing w:line="240" w:lineRule="auto"/>
    </w:pPr>
    <w:rPr>
      <w:sz w:val="20"/>
      <w:szCs w:val="20"/>
    </w:rPr>
  </w:style>
  <w:style w:type="character" w:customStyle="1" w:styleId="CommentTextChar">
    <w:name w:val="Comment Text Char"/>
    <w:basedOn w:val="DefaultParagraphFont"/>
    <w:link w:val="CommentText"/>
    <w:uiPriority w:val="99"/>
    <w:semiHidden/>
    <w:rsid w:val="00647E3E"/>
    <w:rPr>
      <w:sz w:val="20"/>
      <w:szCs w:val="20"/>
    </w:rPr>
  </w:style>
  <w:style w:type="paragraph" w:styleId="CommentSubject">
    <w:name w:val="annotation subject"/>
    <w:basedOn w:val="CommentText"/>
    <w:next w:val="CommentText"/>
    <w:link w:val="CommentSubjectChar"/>
    <w:uiPriority w:val="99"/>
    <w:semiHidden/>
    <w:unhideWhenUsed/>
    <w:rsid w:val="00647E3E"/>
    <w:rPr>
      <w:b/>
      <w:bCs/>
    </w:rPr>
  </w:style>
  <w:style w:type="character" w:customStyle="1" w:styleId="CommentSubjectChar">
    <w:name w:val="Comment Subject Char"/>
    <w:basedOn w:val="CommentTextChar"/>
    <w:link w:val="CommentSubject"/>
    <w:uiPriority w:val="99"/>
    <w:semiHidden/>
    <w:rsid w:val="00647E3E"/>
    <w:rPr>
      <w:b/>
      <w:bCs/>
      <w:sz w:val="20"/>
      <w:szCs w:val="20"/>
    </w:rPr>
  </w:style>
  <w:style w:type="paragraph" w:styleId="Revision">
    <w:name w:val="Revision"/>
    <w:hidden/>
    <w:uiPriority w:val="99"/>
    <w:semiHidden/>
    <w:rsid w:val="004B57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81630">
      <w:bodyDiv w:val="1"/>
      <w:marLeft w:val="0"/>
      <w:marRight w:val="0"/>
      <w:marTop w:val="0"/>
      <w:marBottom w:val="0"/>
      <w:divBdr>
        <w:top w:val="none" w:sz="0" w:space="0" w:color="auto"/>
        <w:left w:val="none" w:sz="0" w:space="0" w:color="auto"/>
        <w:bottom w:val="none" w:sz="0" w:space="0" w:color="auto"/>
        <w:right w:val="none" w:sz="0" w:space="0" w:color="auto"/>
      </w:divBdr>
    </w:div>
    <w:div w:id="191501275">
      <w:bodyDiv w:val="1"/>
      <w:marLeft w:val="0"/>
      <w:marRight w:val="0"/>
      <w:marTop w:val="0"/>
      <w:marBottom w:val="0"/>
      <w:divBdr>
        <w:top w:val="none" w:sz="0" w:space="0" w:color="auto"/>
        <w:left w:val="none" w:sz="0" w:space="0" w:color="auto"/>
        <w:bottom w:val="none" w:sz="0" w:space="0" w:color="auto"/>
        <w:right w:val="none" w:sz="0" w:space="0" w:color="auto"/>
      </w:divBdr>
    </w:div>
    <w:div w:id="232082428">
      <w:bodyDiv w:val="1"/>
      <w:marLeft w:val="0"/>
      <w:marRight w:val="0"/>
      <w:marTop w:val="0"/>
      <w:marBottom w:val="0"/>
      <w:divBdr>
        <w:top w:val="none" w:sz="0" w:space="0" w:color="auto"/>
        <w:left w:val="none" w:sz="0" w:space="0" w:color="auto"/>
        <w:bottom w:val="none" w:sz="0" w:space="0" w:color="auto"/>
        <w:right w:val="none" w:sz="0" w:space="0" w:color="auto"/>
      </w:divBdr>
    </w:div>
    <w:div w:id="255328590">
      <w:bodyDiv w:val="1"/>
      <w:marLeft w:val="0"/>
      <w:marRight w:val="0"/>
      <w:marTop w:val="0"/>
      <w:marBottom w:val="0"/>
      <w:divBdr>
        <w:top w:val="none" w:sz="0" w:space="0" w:color="auto"/>
        <w:left w:val="none" w:sz="0" w:space="0" w:color="auto"/>
        <w:bottom w:val="none" w:sz="0" w:space="0" w:color="auto"/>
        <w:right w:val="none" w:sz="0" w:space="0" w:color="auto"/>
      </w:divBdr>
    </w:div>
    <w:div w:id="296688118">
      <w:bodyDiv w:val="1"/>
      <w:marLeft w:val="0"/>
      <w:marRight w:val="0"/>
      <w:marTop w:val="0"/>
      <w:marBottom w:val="0"/>
      <w:divBdr>
        <w:top w:val="none" w:sz="0" w:space="0" w:color="auto"/>
        <w:left w:val="none" w:sz="0" w:space="0" w:color="auto"/>
        <w:bottom w:val="none" w:sz="0" w:space="0" w:color="auto"/>
        <w:right w:val="none" w:sz="0" w:space="0" w:color="auto"/>
      </w:divBdr>
    </w:div>
    <w:div w:id="444808571">
      <w:bodyDiv w:val="1"/>
      <w:marLeft w:val="0"/>
      <w:marRight w:val="0"/>
      <w:marTop w:val="0"/>
      <w:marBottom w:val="0"/>
      <w:divBdr>
        <w:top w:val="none" w:sz="0" w:space="0" w:color="auto"/>
        <w:left w:val="none" w:sz="0" w:space="0" w:color="auto"/>
        <w:bottom w:val="none" w:sz="0" w:space="0" w:color="auto"/>
        <w:right w:val="none" w:sz="0" w:space="0" w:color="auto"/>
      </w:divBdr>
    </w:div>
    <w:div w:id="480318876">
      <w:bodyDiv w:val="1"/>
      <w:marLeft w:val="0"/>
      <w:marRight w:val="0"/>
      <w:marTop w:val="0"/>
      <w:marBottom w:val="0"/>
      <w:divBdr>
        <w:top w:val="none" w:sz="0" w:space="0" w:color="auto"/>
        <w:left w:val="none" w:sz="0" w:space="0" w:color="auto"/>
        <w:bottom w:val="none" w:sz="0" w:space="0" w:color="auto"/>
        <w:right w:val="none" w:sz="0" w:space="0" w:color="auto"/>
      </w:divBdr>
    </w:div>
    <w:div w:id="519050296">
      <w:bodyDiv w:val="1"/>
      <w:marLeft w:val="0"/>
      <w:marRight w:val="0"/>
      <w:marTop w:val="0"/>
      <w:marBottom w:val="0"/>
      <w:divBdr>
        <w:top w:val="none" w:sz="0" w:space="0" w:color="auto"/>
        <w:left w:val="none" w:sz="0" w:space="0" w:color="auto"/>
        <w:bottom w:val="none" w:sz="0" w:space="0" w:color="auto"/>
        <w:right w:val="none" w:sz="0" w:space="0" w:color="auto"/>
      </w:divBdr>
      <w:divsChild>
        <w:div w:id="1724132095">
          <w:marLeft w:val="0"/>
          <w:marRight w:val="0"/>
          <w:marTop w:val="0"/>
          <w:marBottom w:val="0"/>
          <w:divBdr>
            <w:top w:val="none" w:sz="0" w:space="0" w:color="auto"/>
            <w:left w:val="none" w:sz="0" w:space="0" w:color="auto"/>
            <w:bottom w:val="none" w:sz="0" w:space="0" w:color="auto"/>
            <w:right w:val="none" w:sz="0" w:space="0" w:color="auto"/>
          </w:divBdr>
          <w:divsChild>
            <w:div w:id="1969972727">
              <w:marLeft w:val="0"/>
              <w:marRight w:val="0"/>
              <w:marTop w:val="0"/>
              <w:marBottom w:val="0"/>
              <w:divBdr>
                <w:top w:val="none" w:sz="0" w:space="0" w:color="auto"/>
                <w:left w:val="none" w:sz="0" w:space="0" w:color="auto"/>
                <w:bottom w:val="none" w:sz="0" w:space="0" w:color="auto"/>
                <w:right w:val="none" w:sz="0" w:space="0" w:color="auto"/>
              </w:divBdr>
              <w:divsChild>
                <w:div w:id="64691425">
                  <w:marLeft w:val="0"/>
                  <w:marRight w:val="0"/>
                  <w:marTop w:val="0"/>
                  <w:marBottom w:val="0"/>
                  <w:divBdr>
                    <w:top w:val="none" w:sz="0" w:space="0" w:color="auto"/>
                    <w:left w:val="none" w:sz="0" w:space="0" w:color="auto"/>
                    <w:bottom w:val="none" w:sz="0" w:space="0" w:color="auto"/>
                    <w:right w:val="none" w:sz="0" w:space="0" w:color="auto"/>
                  </w:divBdr>
                  <w:divsChild>
                    <w:div w:id="57752607">
                      <w:marLeft w:val="0"/>
                      <w:marRight w:val="0"/>
                      <w:marTop w:val="0"/>
                      <w:marBottom w:val="0"/>
                      <w:divBdr>
                        <w:top w:val="none" w:sz="0" w:space="0" w:color="auto"/>
                        <w:left w:val="none" w:sz="0" w:space="0" w:color="auto"/>
                        <w:bottom w:val="none" w:sz="0" w:space="0" w:color="auto"/>
                        <w:right w:val="none" w:sz="0" w:space="0" w:color="auto"/>
                      </w:divBdr>
                      <w:divsChild>
                        <w:div w:id="1838884551">
                          <w:marLeft w:val="0"/>
                          <w:marRight w:val="0"/>
                          <w:marTop w:val="0"/>
                          <w:marBottom w:val="0"/>
                          <w:divBdr>
                            <w:top w:val="none" w:sz="0" w:space="0" w:color="auto"/>
                            <w:left w:val="none" w:sz="0" w:space="0" w:color="auto"/>
                            <w:bottom w:val="none" w:sz="0" w:space="0" w:color="auto"/>
                            <w:right w:val="none" w:sz="0" w:space="0" w:color="auto"/>
                          </w:divBdr>
                        </w:div>
                        <w:div w:id="65098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338859">
      <w:bodyDiv w:val="1"/>
      <w:marLeft w:val="0"/>
      <w:marRight w:val="0"/>
      <w:marTop w:val="0"/>
      <w:marBottom w:val="0"/>
      <w:divBdr>
        <w:top w:val="none" w:sz="0" w:space="0" w:color="auto"/>
        <w:left w:val="none" w:sz="0" w:space="0" w:color="auto"/>
        <w:bottom w:val="none" w:sz="0" w:space="0" w:color="auto"/>
        <w:right w:val="none" w:sz="0" w:space="0" w:color="auto"/>
      </w:divBdr>
    </w:div>
    <w:div w:id="593787572">
      <w:bodyDiv w:val="1"/>
      <w:marLeft w:val="0"/>
      <w:marRight w:val="0"/>
      <w:marTop w:val="0"/>
      <w:marBottom w:val="0"/>
      <w:divBdr>
        <w:top w:val="none" w:sz="0" w:space="0" w:color="auto"/>
        <w:left w:val="none" w:sz="0" w:space="0" w:color="auto"/>
        <w:bottom w:val="none" w:sz="0" w:space="0" w:color="auto"/>
        <w:right w:val="none" w:sz="0" w:space="0" w:color="auto"/>
      </w:divBdr>
    </w:div>
    <w:div w:id="717901143">
      <w:bodyDiv w:val="1"/>
      <w:marLeft w:val="0"/>
      <w:marRight w:val="0"/>
      <w:marTop w:val="0"/>
      <w:marBottom w:val="0"/>
      <w:divBdr>
        <w:top w:val="none" w:sz="0" w:space="0" w:color="auto"/>
        <w:left w:val="none" w:sz="0" w:space="0" w:color="auto"/>
        <w:bottom w:val="none" w:sz="0" w:space="0" w:color="auto"/>
        <w:right w:val="none" w:sz="0" w:space="0" w:color="auto"/>
      </w:divBdr>
    </w:div>
    <w:div w:id="755904703">
      <w:bodyDiv w:val="1"/>
      <w:marLeft w:val="0"/>
      <w:marRight w:val="0"/>
      <w:marTop w:val="0"/>
      <w:marBottom w:val="0"/>
      <w:divBdr>
        <w:top w:val="none" w:sz="0" w:space="0" w:color="auto"/>
        <w:left w:val="none" w:sz="0" w:space="0" w:color="auto"/>
        <w:bottom w:val="none" w:sz="0" w:space="0" w:color="auto"/>
        <w:right w:val="none" w:sz="0" w:space="0" w:color="auto"/>
      </w:divBdr>
    </w:div>
    <w:div w:id="883718498">
      <w:bodyDiv w:val="1"/>
      <w:marLeft w:val="0"/>
      <w:marRight w:val="0"/>
      <w:marTop w:val="0"/>
      <w:marBottom w:val="0"/>
      <w:divBdr>
        <w:top w:val="none" w:sz="0" w:space="0" w:color="auto"/>
        <w:left w:val="none" w:sz="0" w:space="0" w:color="auto"/>
        <w:bottom w:val="none" w:sz="0" w:space="0" w:color="auto"/>
        <w:right w:val="none" w:sz="0" w:space="0" w:color="auto"/>
      </w:divBdr>
    </w:div>
    <w:div w:id="945115556">
      <w:bodyDiv w:val="1"/>
      <w:marLeft w:val="0"/>
      <w:marRight w:val="0"/>
      <w:marTop w:val="0"/>
      <w:marBottom w:val="0"/>
      <w:divBdr>
        <w:top w:val="none" w:sz="0" w:space="0" w:color="auto"/>
        <w:left w:val="none" w:sz="0" w:space="0" w:color="auto"/>
        <w:bottom w:val="none" w:sz="0" w:space="0" w:color="auto"/>
        <w:right w:val="none" w:sz="0" w:space="0" w:color="auto"/>
      </w:divBdr>
    </w:div>
    <w:div w:id="1047492576">
      <w:bodyDiv w:val="1"/>
      <w:marLeft w:val="0"/>
      <w:marRight w:val="0"/>
      <w:marTop w:val="0"/>
      <w:marBottom w:val="0"/>
      <w:divBdr>
        <w:top w:val="none" w:sz="0" w:space="0" w:color="auto"/>
        <w:left w:val="none" w:sz="0" w:space="0" w:color="auto"/>
        <w:bottom w:val="none" w:sz="0" w:space="0" w:color="auto"/>
        <w:right w:val="none" w:sz="0" w:space="0" w:color="auto"/>
      </w:divBdr>
    </w:div>
    <w:div w:id="1057513656">
      <w:bodyDiv w:val="1"/>
      <w:marLeft w:val="0"/>
      <w:marRight w:val="0"/>
      <w:marTop w:val="0"/>
      <w:marBottom w:val="0"/>
      <w:divBdr>
        <w:top w:val="none" w:sz="0" w:space="0" w:color="auto"/>
        <w:left w:val="none" w:sz="0" w:space="0" w:color="auto"/>
        <w:bottom w:val="none" w:sz="0" w:space="0" w:color="auto"/>
        <w:right w:val="none" w:sz="0" w:space="0" w:color="auto"/>
      </w:divBdr>
    </w:div>
    <w:div w:id="1158038205">
      <w:bodyDiv w:val="1"/>
      <w:marLeft w:val="0"/>
      <w:marRight w:val="0"/>
      <w:marTop w:val="0"/>
      <w:marBottom w:val="0"/>
      <w:divBdr>
        <w:top w:val="none" w:sz="0" w:space="0" w:color="auto"/>
        <w:left w:val="none" w:sz="0" w:space="0" w:color="auto"/>
        <w:bottom w:val="none" w:sz="0" w:space="0" w:color="auto"/>
        <w:right w:val="none" w:sz="0" w:space="0" w:color="auto"/>
      </w:divBdr>
    </w:div>
    <w:div w:id="1277056793">
      <w:bodyDiv w:val="1"/>
      <w:marLeft w:val="0"/>
      <w:marRight w:val="0"/>
      <w:marTop w:val="0"/>
      <w:marBottom w:val="0"/>
      <w:divBdr>
        <w:top w:val="none" w:sz="0" w:space="0" w:color="auto"/>
        <w:left w:val="none" w:sz="0" w:space="0" w:color="auto"/>
        <w:bottom w:val="none" w:sz="0" w:space="0" w:color="auto"/>
        <w:right w:val="none" w:sz="0" w:space="0" w:color="auto"/>
      </w:divBdr>
    </w:div>
    <w:div w:id="1363626710">
      <w:bodyDiv w:val="1"/>
      <w:marLeft w:val="0"/>
      <w:marRight w:val="0"/>
      <w:marTop w:val="0"/>
      <w:marBottom w:val="0"/>
      <w:divBdr>
        <w:top w:val="none" w:sz="0" w:space="0" w:color="auto"/>
        <w:left w:val="none" w:sz="0" w:space="0" w:color="auto"/>
        <w:bottom w:val="none" w:sz="0" w:space="0" w:color="auto"/>
        <w:right w:val="none" w:sz="0" w:space="0" w:color="auto"/>
      </w:divBdr>
    </w:div>
    <w:div w:id="1417632112">
      <w:bodyDiv w:val="1"/>
      <w:marLeft w:val="0"/>
      <w:marRight w:val="0"/>
      <w:marTop w:val="0"/>
      <w:marBottom w:val="0"/>
      <w:divBdr>
        <w:top w:val="none" w:sz="0" w:space="0" w:color="auto"/>
        <w:left w:val="none" w:sz="0" w:space="0" w:color="auto"/>
        <w:bottom w:val="none" w:sz="0" w:space="0" w:color="auto"/>
        <w:right w:val="none" w:sz="0" w:space="0" w:color="auto"/>
      </w:divBdr>
    </w:div>
    <w:div w:id="1426002690">
      <w:bodyDiv w:val="1"/>
      <w:marLeft w:val="0"/>
      <w:marRight w:val="0"/>
      <w:marTop w:val="0"/>
      <w:marBottom w:val="0"/>
      <w:divBdr>
        <w:top w:val="none" w:sz="0" w:space="0" w:color="auto"/>
        <w:left w:val="none" w:sz="0" w:space="0" w:color="auto"/>
        <w:bottom w:val="none" w:sz="0" w:space="0" w:color="auto"/>
        <w:right w:val="none" w:sz="0" w:space="0" w:color="auto"/>
      </w:divBdr>
    </w:div>
    <w:div w:id="1451052109">
      <w:bodyDiv w:val="1"/>
      <w:marLeft w:val="0"/>
      <w:marRight w:val="0"/>
      <w:marTop w:val="0"/>
      <w:marBottom w:val="0"/>
      <w:divBdr>
        <w:top w:val="none" w:sz="0" w:space="0" w:color="auto"/>
        <w:left w:val="none" w:sz="0" w:space="0" w:color="auto"/>
        <w:bottom w:val="none" w:sz="0" w:space="0" w:color="auto"/>
        <w:right w:val="none" w:sz="0" w:space="0" w:color="auto"/>
      </w:divBdr>
    </w:div>
    <w:div w:id="1472400305">
      <w:bodyDiv w:val="1"/>
      <w:marLeft w:val="0"/>
      <w:marRight w:val="0"/>
      <w:marTop w:val="0"/>
      <w:marBottom w:val="0"/>
      <w:divBdr>
        <w:top w:val="none" w:sz="0" w:space="0" w:color="auto"/>
        <w:left w:val="none" w:sz="0" w:space="0" w:color="auto"/>
        <w:bottom w:val="none" w:sz="0" w:space="0" w:color="auto"/>
        <w:right w:val="none" w:sz="0" w:space="0" w:color="auto"/>
      </w:divBdr>
    </w:div>
    <w:div w:id="1577206167">
      <w:bodyDiv w:val="1"/>
      <w:marLeft w:val="0"/>
      <w:marRight w:val="0"/>
      <w:marTop w:val="0"/>
      <w:marBottom w:val="0"/>
      <w:divBdr>
        <w:top w:val="none" w:sz="0" w:space="0" w:color="auto"/>
        <w:left w:val="none" w:sz="0" w:space="0" w:color="auto"/>
        <w:bottom w:val="none" w:sz="0" w:space="0" w:color="auto"/>
        <w:right w:val="none" w:sz="0" w:space="0" w:color="auto"/>
      </w:divBdr>
      <w:divsChild>
        <w:div w:id="658311825">
          <w:marLeft w:val="0"/>
          <w:marRight w:val="0"/>
          <w:marTop w:val="0"/>
          <w:marBottom w:val="0"/>
          <w:divBdr>
            <w:top w:val="none" w:sz="0" w:space="0" w:color="auto"/>
            <w:left w:val="none" w:sz="0" w:space="0" w:color="auto"/>
            <w:bottom w:val="none" w:sz="0" w:space="0" w:color="auto"/>
            <w:right w:val="none" w:sz="0" w:space="0" w:color="auto"/>
          </w:divBdr>
          <w:divsChild>
            <w:div w:id="66879401">
              <w:marLeft w:val="0"/>
              <w:marRight w:val="0"/>
              <w:marTop w:val="0"/>
              <w:marBottom w:val="0"/>
              <w:divBdr>
                <w:top w:val="none" w:sz="0" w:space="0" w:color="auto"/>
                <w:left w:val="none" w:sz="0" w:space="0" w:color="auto"/>
                <w:bottom w:val="none" w:sz="0" w:space="0" w:color="auto"/>
                <w:right w:val="none" w:sz="0" w:space="0" w:color="auto"/>
              </w:divBdr>
              <w:divsChild>
                <w:div w:id="16346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83432">
      <w:bodyDiv w:val="1"/>
      <w:marLeft w:val="0"/>
      <w:marRight w:val="0"/>
      <w:marTop w:val="0"/>
      <w:marBottom w:val="0"/>
      <w:divBdr>
        <w:top w:val="none" w:sz="0" w:space="0" w:color="auto"/>
        <w:left w:val="none" w:sz="0" w:space="0" w:color="auto"/>
        <w:bottom w:val="none" w:sz="0" w:space="0" w:color="auto"/>
        <w:right w:val="none" w:sz="0" w:space="0" w:color="auto"/>
      </w:divBdr>
      <w:divsChild>
        <w:div w:id="518659850">
          <w:marLeft w:val="0"/>
          <w:marRight w:val="0"/>
          <w:marTop w:val="0"/>
          <w:marBottom w:val="0"/>
          <w:divBdr>
            <w:top w:val="none" w:sz="0" w:space="0" w:color="auto"/>
            <w:left w:val="none" w:sz="0" w:space="0" w:color="auto"/>
            <w:bottom w:val="none" w:sz="0" w:space="0" w:color="auto"/>
            <w:right w:val="none" w:sz="0" w:space="0" w:color="auto"/>
          </w:divBdr>
        </w:div>
      </w:divsChild>
    </w:div>
    <w:div w:id="1710299215">
      <w:bodyDiv w:val="1"/>
      <w:marLeft w:val="0"/>
      <w:marRight w:val="0"/>
      <w:marTop w:val="0"/>
      <w:marBottom w:val="0"/>
      <w:divBdr>
        <w:top w:val="none" w:sz="0" w:space="0" w:color="auto"/>
        <w:left w:val="none" w:sz="0" w:space="0" w:color="auto"/>
        <w:bottom w:val="none" w:sz="0" w:space="0" w:color="auto"/>
        <w:right w:val="none" w:sz="0" w:space="0" w:color="auto"/>
      </w:divBdr>
    </w:div>
    <w:div w:id="1715305825">
      <w:bodyDiv w:val="1"/>
      <w:marLeft w:val="0"/>
      <w:marRight w:val="0"/>
      <w:marTop w:val="0"/>
      <w:marBottom w:val="0"/>
      <w:divBdr>
        <w:top w:val="none" w:sz="0" w:space="0" w:color="auto"/>
        <w:left w:val="none" w:sz="0" w:space="0" w:color="auto"/>
        <w:bottom w:val="none" w:sz="0" w:space="0" w:color="auto"/>
        <w:right w:val="none" w:sz="0" w:space="0" w:color="auto"/>
      </w:divBdr>
    </w:div>
    <w:div w:id="1727950213">
      <w:bodyDiv w:val="1"/>
      <w:marLeft w:val="0"/>
      <w:marRight w:val="0"/>
      <w:marTop w:val="0"/>
      <w:marBottom w:val="0"/>
      <w:divBdr>
        <w:top w:val="none" w:sz="0" w:space="0" w:color="auto"/>
        <w:left w:val="none" w:sz="0" w:space="0" w:color="auto"/>
        <w:bottom w:val="none" w:sz="0" w:space="0" w:color="auto"/>
        <w:right w:val="none" w:sz="0" w:space="0" w:color="auto"/>
      </w:divBdr>
    </w:div>
    <w:div w:id="1825273254">
      <w:bodyDiv w:val="1"/>
      <w:marLeft w:val="0"/>
      <w:marRight w:val="0"/>
      <w:marTop w:val="0"/>
      <w:marBottom w:val="0"/>
      <w:divBdr>
        <w:top w:val="none" w:sz="0" w:space="0" w:color="auto"/>
        <w:left w:val="none" w:sz="0" w:space="0" w:color="auto"/>
        <w:bottom w:val="none" w:sz="0" w:space="0" w:color="auto"/>
        <w:right w:val="none" w:sz="0" w:space="0" w:color="auto"/>
      </w:divBdr>
      <w:divsChild>
        <w:div w:id="2000576348">
          <w:marLeft w:val="0"/>
          <w:marRight w:val="0"/>
          <w:marTop w:val="0"/>
          <w:marBottom w:val="0"/>
          <w:divBdr>
            <w:top w:val="none" w:sz="0" w:space="0" w:color="auto"/>
            <w:left w:val="none" w:sz="0" w:space="0" w:color="auto"/>
            <w:bottom w:val="none" w:sz="0" w:space="0" w:color="auto"/>
            <w:right w:val="none" w:sz="0" w:space="0" w:color="auto"/>
          </w:divBdr>
        </w:div>
      </w:divsChild>
    </w:div>
    <w:div w:id="1842350615">
      <w:bodyDiv w:val="1"/>
      <w:marLeft w:val="0"/>
      <w:marRight w:val="0"/>
      <w:marTop w:val="0"/>
      <w:marBottom w:val="0"/>
      <w:divBdr>
        <w:top w:val="none" w:sz="0" w:space="0" w:color="auto"/>
        <w:left w:val="none" w:sz="0" w:space="0" w:color="auto"/>
        <w:bottom w:val="none" w:sz="0" w:space="0" w:color="auto"/>
        <w:right w:val="none" w:sz="0" w:space="0" w:color="auto"/>
      </w:divBdr>
    </w:div>
    <w:div w:id="2034794471">
      <w:bodyDiv w:val="1"/>
      <w:marLeft w:val="0"/>
      <w:marRight w:val="0"/>
      <w:marTop w:val="0"/>
      <w:marBottom w:val="0"/>
      <w:divBdr>
        <w:top w:val="none" w:sz="0" w:space="0" w:color="auto"/>
        <w:left w:val="none" w:sz="0" w:space="0" w:color="auto"/>
        <w:bottom w:val="none" w:sz="0" w:space="0" w:color="auto"/>
        <w:right w:val="none" w:sz="0" w:space="0" w:color="auto"/>
      </w:divBdr>
      <w:divsChild>
        <w:div w:id="1899826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F5EE4-5CC4-4AB2-8635-A37748CC0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MUTENDWA</dc:creator>
  <cp:keywords/>
  <dc:description/>
  <cp:lastModifiedBy>Wuod Ouma</cp:lastModifiedBy>
  <cp:revision>2</cp:revision>
  <cp:lastPrinted>2023-03-11T15:36:00Z</cp:lastPrinted>
  <dcterms:created xsi:type="dcterms:W3CDTF">2023-04-27T13:01:00Z</dcterms:created>
  <dcterms:modified xsi:type="dcterms:W3CDTF">2023-04-27T13:01:00Z</dcterms:modified>
</cp:coreProperties>
</file>